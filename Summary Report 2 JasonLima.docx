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3942AC" w14:textId="77777777" w:rsidR="00680DA1" w:rsidRPr="00775DF6" w:rsidRDefault="00680DA1" w:rsidP="00680DA1">
      <w:pPr>
        <w:rPr>
          <w:color w:val="0070C0"/>
        </w:rPr>
      </w:pPr>
    </w:p>
    <w:p w14:paraId="1EBF8173" w14:textId="77777777" w:rsidR="00680DA1" w:rsidRPr="00775DF6" w:rsidRDefault="00680DA1" w:rsidP="00680DA1">
      <w:pPr>
        <w:rPr>
          <w:color w:val="0070C0"/>
        </w:rPr>
      </w:pPr>
    </w:p>
    <w:p w14:paraId="33D5DEC3" w14:textId="77777777" w:rsidR="00680DA1" w:rsidRPr="00775DF6" w:rsidRDefault="00680DA1" w:rsidP="00680DA1">
      <w:pPr>
        <w:rPr>
          <w:color w:val="0070C0"/>
        </w:rPr>
      </w:pPr>
    </w:p>
    <w:p w14:paraId="2ECFAB58" w14:textId="77777777" w:rsidR="00680DA1" w:rsidRPr="00775DF6" w:rsidRDefault="00680DA1" w:rsidP="00680DA1">
      <w:pPr>
        <w:rPr>
          <w:color w:val="0070C0"/>
        </w:rPr>
      </w:pPr>
    </w:p>
    <w:p w14:paraId="6FED13E6" w14:textId="77777777" w:rsidR="00680DA1" w:rsidRPr="00775DF6" w:rsidRDefault="00680DA1" w:rsidP="00680DA1">
      <w:pPr>
        <w:rPr>
          <w:color w:val="0070C0"/>
        </w:rPr>
      </w:pPr>
    </w:p>
    <w:p w14:paraId="752162F3" w14:textId="77777777" w:rsidR="00680DA1" w:rsidRPr="00775DF6" w:rsidRDefault="00680DA1" w:rsidP="00680DA1">
      <w:pPr>
        <w:rPr>
          <w:color w:val="0070C0"/>
        </w:rPr>
      </w:pPr>
    </w:p>
    <w:p w14:paraId="1CDE02FC" w14:textId="77777777" w:rsidR="00680DA1" w:rsidRPr="00775DF6" w:rsidRDefault="00680DA1" w:rsidP="00680DA1">
      <w:pPr>
        <w:rPr>
          <w:color w:val="0070C0"/>
        </w:rPr>
      </w:pPr>
    </w:p>
    <w:p w14:paraId="0C253705" w14:textId="77777777" w:rsidR="00680DA1" w:rsidRPr="00775DF6" w:rsidRDefault="00680DA1" w:rsidP="00680DA1">
      <w:pPr>
        <w:rPr>
          <w:color w:val="0070C0"/>
        </w:rPr>
      </w:pPr>
    </w:p>
    <w:p w14:paraId="0ABC7A82" w14:textId="77777777" w:rsidR="00680DA1" w:rsidRPr="00775DF6" w:rsidRDefault="00680DA1" w:rsidP="00680DA1">
      <w:pPr>
        <w:rPr>
          <w:color w:val="0070C0"/>
        </w:rPr>
      </w:pPr>
    </w:p>
    <w:p w14:paraId="7BB48FD6" w14:textId="77777777" w:rsidR="00680DA1" w:rsidRPr="00775DF6" w:rsidRDefault="00680DA1" w:rsidP="00680DA1">
      <w:pPr>
        <w:rPr>
          <w:color w:val="0070C0"/>
        </w:rPr>
      </w:pPr>
    </w:p>
    <w:p w14:paraId="58FEF0F0" w14:textId="6122E85B" w:rsidR="00680DA1" w:rsidRPr="00775DF6" w:rsidRDefault="00680DA1" w:rsidP="00680DA1">
      <w:pPr>
        <w:jc w:val="center"/>
        <w:rPr>
          <w:color w:val="0070C0"/>
        </w:rPr>
      </w:pPr>
      <w:r w:rsidRPr="00775DF6">
        <w:rPr>
          <w:color w:val="0070C0"/>
        </w:rPr>
        <w:t xml:space="preserve">MAT 243 Final Project Part </w:t>
      </w:r>
      <w:r w:rsidR="004D6B57">
        <w:rPr>
          <w:color w:val="0070C0"/>
        </w:rPr>
        <w:t>2</w:t>
      </w:r>
      <w:r w:rsidRPr="00775DF6">
        <w:rPr>
          <w:color w:val="0070C0"/>
        </w:rPr>
        <w:t>: Summary Report</w:t>
      </w:r>
    </w:p>
    <w:p w14:paraId="476E0C1E" w14:textId="27D4930E" w:rsidR="003A2D0A" w:rsidRPr="00775DF6" w:rsidRDefault="003A2D0A" w:rsidP="00680DA1">
      <w:pPr>
        <w:jc w:val="center"/>
        <w:rPr>
          <w:color w:val="0070C0"/>
        </w:rPr>
      </w:pPr>
      <w:r w:rsidRPr="00775DF6">
        <w:rPr>
          <w:color w:val="0070C0"/>
        </w:rPr>
        <w:t>Milestone</w:t>
      </w:r>
      <w:r w:rsidR="00D87F65" w:rsidRPr="00775DF6">
        <w:rPr>
          <w:color w:val="0070C0"/>
        </w:rPr>
        <w:t xml:space="preserve"> </w:t>
      </w:r>
      <w:r w:rsidR="004D6B57">
        <w:rPr>
          <w:color w:val="0070C0"/>
        </w:rPr>
        <w:t>II</w:t>
      </w:r>
    </w:p>
    <w:p w14:paraId="63D3A813" w14:textId="0DD8C23C" w:rsidR="00680DA1" w:rsidRPr="00775DF6" w:rsidRDefault="00680DA1" w:rsidP="00680DA1">
      <w:pPr>
        <w:jc w:val="center"/>
        <w:rPr>
          <w:color w:val="0070C0"/>
        </w:rPr>
      </w:pPr>
      <w:r w:rsidRPr="00775DF6">
        <w:rPr>
          <w:color w:val="0070C0"/>
        </w:rPr>
        <w:t>Scenario (</w:t>
      </w:r>
      <w:r w:rsidR="004D6B57">
        <w:rPr>
          <w:color w:val="0070C0"/>
        </w:rPr>
        <w:t>A</w:t>
      </w:r>
      <w:r w:rsidRPr="00775DF6">
        <w:rPr>
          <w:color w:val="0070C0"/>
        </w:rPr>
        <w:t xml:space="preserve">): Title </w:t>
      </w:r>
      <w:r w:rsidRPr="00775DF6">
        <w:rPr>
          <w:i/>
          <w:color w:val="0070C0"/>
        </w:rPr>
        <w:t>National Weather Service</w:t>
      </w:r>
    </w:p>
    <w:p w14:paraId="49E3BE30" w14:textId="557CE3CC" w:rsidR="00680DA1" w:rsidRPr="00775DF6" w:rsidRDefault="004D6B57" w:rsidP="00680DA1">
      <w:pPr>
        <w:jc w:val="center"/>
        <w:rPr>
          <w:color w:val="0070C0"/>
        </w:rPr>
      </w:pPr>
      <w:r>
        <w:rPr>
          <w:color w:val="0070C0"/>
        </w:rPr>
        <w:t>Jason Lima</w:t>
      </w:r>
    </w:p>
    <w:p w14:paraId="410416BF" w14:textId="2DBD3E3E" w:rsidR="00680DA1" w:rsidRPr="00775DF6" w:rsidRDefault="004D6B57" w:rsidP="00680DA1">
      <w:pPr>
        <w:jc w:val="center"/>
        <w:rPr>
          <w:color w:val="0070C0"/>
        </w:rPr>
      </w:pPr>
      <w:r>
        <w:rPr>
          <w:color w:val="0070C0"/>
        </w:rPr>
        <w:t>Jason.lima1@snhu.edu</w:t>
      </w:r>
    </w:p>
    <w:p w14:paraId="54E97906" w14:textId="77777777" w:rsidR="001616E5" w:rsidRPr="00775DF6" w:rsidRDefault="00680DA1" w:rsidP="00680DA1">
      <w:pPr>
        <w:jc w:val="center"/>
        <w:rPr>
          <w:color w:val="0070C0"/>
        </w:rPr>
      </w:pPr>
      <w:r w:rsidRPr="00775DF6">
        <w:rPr>
          <w:color w:val="0070C0"/>
        </w:rPr>
        <w:t>Southern New Hampshire University</w:t>
      </w:r>
    </w:p>
    <w:p w14:paraId="1BD4BAA4" w14:textId="77777777" w:rsidR="00680DA1" w:rsidRPr="00775DF6" w:rsidRDefault="00680DA1" w:rsidP="00680DA1">
      <w:pPr>
        <w:jc w:val="center"/>
        <w:rPr>
          <w:color w:val="0070C0"/>
        </w:rPr>
      </w:pPr>
    </w:p>
    <w:p w14:paraId="4B08E8CA" w14:textId="77777777" w:rsidR="00680DA1" w:rsidRPr="00775DF6" w:rsidRDefault="00680DA1" w:rsidP="00680DA1">
      <w:pPr>
        <w:jc w:val="center"/>
        <w:rPr>
          <w:color w:val="0070C0"/>
        </w:rPr>
      </w:pPr>
    </w:p>
    <w:p w14:paraId="2FD7649A" w14:textId="77777777" w:rsidR="00680DA1" w:rsidRPr="00775DF6" w:rsidRDefault="00680DA1" w:rsidP="00680DA1">
      <w:pPr>
        <w:jc w:val="center"/>
        <w:rPr>
          <w:color w:val="0070C0"/>
        </w:rPr>
      </w:pPr>
    </w:p>
    <w:p w14:paraId="753B2BE7" w14:textId="77777777" w:rsidR="00680DA1" w:rsidRPr="00775DF6" w:rsidRDefault="00680DA1" w:rsidP="00680DA1">
      <w:pPr>
        <w:jc w:val="center"/>
        <w:rPr>
          <w:color w:val="0070C0"/>
        </w:rPr>
      </w:pPr>
    </w:p>
    <w:p w14:paraId="7A103374" w14:textId="77777777" w:rsidR="00680DA1" w:rsidRPr="00775DF6" w:rsidRDefault="00680DA1" w:rsidP="00680DA1">
      <w:pPr>
        <w:jc w:val="center"/>
        <w:rPr>
          <w:color w:val="0070C0"/>
        </w:rPr>
      </w:pPr>
    </w:p>
    <w:p w14:paraId="5A92D0C4" w14:textId="77777777" w:rsidR="00680DA1" w:rsidRPr="00775DF6" w:rsidRDefault="00680DA1" w:rsidP="00680DA1">
      <w:pPr>
        <w:jc w:val="center"/>
        <w:rPr>
          <w:color w:val="0070C0"/>
        </w:rPr>
      </w:pPr>
    </w:p>
    <w:p w14:paraId="4D5FD122" w14:textId="77777777" w:rsidR="00680DA1" w:rsidRPr="00775DF6" w:rsidRDefault="00680DA1" w:rsidP="00680DA1">
      <w:pPr>
        <w:jc w:val="center"/>
        <w:rPr>
          <w:color w:val="0070C0"/>
        </w:rPr>
      </w:pPr>
    </w:p>
    <w:p w14:paraId="6FE6EEB3" w14:textId="77777777" w:rsidR="00680DA1" w:rsidRPr="00775DF6" w:rsidRDefault="00680DA1" w:rsidP="00680DA1">
      <w:pPr>
        <w:rPr>
          <w:color w:val="0070C0"/>
        </w:rPr>
      </w:pPr>
    </w:p>
    <w:p w14:paraId="096031B5" w14:textId="77777777" w:rsidR="00680DA1" w:rsidRPr="00775DF6" w:rsidRDefault="00680DA1" w:rsidP="00680DA1">
      <w:pPr>
        <w:rPr>
          <w:color w:val="0070C0"/>
        </w:rPr>
      </w:pPr>
    </w:p>
    <w:p w14:paraId="4A5F96CA" w14:textId="77777777" w:rsidR="00680DA1" w:rsidRPr="00775DF6" w:rsidRDefault="00680DA1" w:rsidP="00680DA1">
      <w:pPr>
        <w:rPr>
          <w:color w:val="0070C0"/>
        </w:rPr>
      </w:pPr>
    </w:p>
    <w:p w14:paraId="50289966" w14:textId="77777777" w:rsidR="00680DA1" w:rsidRPr="00775DF6" w:rsidRDefault="00680DA1" w:rsidP="00680DA1">
      <w:pPr>
        <w:rPr>
          <w:color w:val="0070C0"/>
        </w:rPr>
      </w:pPr>
    </w:p>
    <w:p w14:paraId="4091CBFA" w14:textId="77777777" w:rsidR="00680DA1" w:rsidRPr="00775DF6" w:rsidRDefault="00680DA1" w:rsidP="00680DA1">
      <w:pPr>
        <w:rPr>
          <w:color w:val="0070C0"/>
        </w:rPr>
      </w:pPr>
    </w:p>
    <w:p w14:paraId="344AFB34" w14:textId="77777777" w:rsidR="00680DA1" w:rsidRPr="00775DF6" w:rsidRDefault="00C75E64" w:rsidP="00C75E64">
      <w:pPr>
        <w:rPr>
          <w:b/>
          <w:color w:val="0070C0"/>
          <w:sz w:val="36"/>
        </w:rPr>
      </w:pPr>
      <w:r w:rsidRPr="00775DF6">
        <w:rPr>
          <w:b/>
          <w:color w:val="0070C0"/>
          <w:sz w:val="36"/>
        </w:rPr>
        <w:lastRenderedPageBreak/>
        <w:t xml:space="preserve">1. </w:t>
      </w:r>
      <w:r w:rsidR="00680DA1" w:rsidRPr="00775DF6">
        <w:rPr>
          <w:b/>
          <w:color w:val="0070C0"/>
          <w:sz w:val="36"/>
        </w:rPr>
        <w:t xml:space="preserve">Statement of the Problem </w:t>
      </w:r>
    </w:p>
    <w:p w14:paraId="2C5FF649" w14:textId="60F8AF06" w:rsidR="00153B20" w:rsidRPr="00153B20" w:rsidRDefault="00153B20" w:rsidP="00E867B1">
      <w:pPr>
        <w:ind w:firstLine="360"/>
        <w:rPr>
          <w:iCs/>
          <w:color w:val="0070C0"/>
        </w:rPr>
      </w:pPr>
      <w:r>
        <w:rPr>
          <w:iCs/>
          <w:color w:val="0070C0"/>
        </w:rPr>
        <w:t xml:space="preserve">The purpose of this analysis </w:t>
      </w:r>
      <w:del w:id="0" w:author="Shokoufeh Mirzaei" w:date="2019-06-12T00:12:00Z">
        <w:r w:rsidDel="00EB377F">
          <w:rPr>
            <w:iCs/>
            <w:color w:val="0070C0"/>
          </w:rPr>
          <w:delText xml:space="preserve">it </w:delText>
        </w:r>
      </w:del>
      <w:ins w:id="1" w:author="Shokoufeh Mirzaei" w:date="2019-06-12T00:12:00Z">
        <w:r w:rsidR="00EB377F">
          <w:rPr>
            <w:iCs/>
            <w:color w:val="0070C0"/>
          </w:rPr>
          <w:t xml:space="preserve">is </w:t>
        </w:r>
        <w:r w:rsidR="00EB377F">
          <w:rPr>
            <w:iCs/>
            <w:color w:val="0070C0"/>
          </w:rPr>
          <w:t xml:space="preserve"> </w:t>
        </w:r>
      </w:ins>
      <w:r>
        <w:rPr>
          <w:iCs/>
          <w:color w:val="0070C0"/>
        </w:rPr>
        <w:t>to compare two</w:t>
      </w:r>
      <w:r w:rsidR="003408CA">
        <w:rPr>
          <w:iCs/>
          <w:color w:val="0070C0"/>
        </w:rPr>
        <w:t xml:space="preserve"> </w:t>
      </w:r>
      <w:r w:rsidR="00D335B3">
        <w:rPr>
          <w:iCs/>
          <w:color w:val="0070C0"/>
        </w:rPr>
        <w:t>hypotheses</w:t>
      </w:r>
      <w:r>
        <w:rPr>
          <w:iCs/>
          <w:color w:val="0070C0"/>
        </w:rPr>
        <w:t xml:space="preserve"> of data across the same data pool to determine </w:t>
      </w:r>
      <w:r w:rsidR="003408CA">
        <w:rPr>
          <w:iCs/>
          <w:color w:val="0070C0"/>
        </w:rPr>
        <w:t xml:space="preserve">if the observed values differ from each other and how. </w:t>
      </w:r>
      <w:r w:rsidR="009F6A58">
        <w:rPr>
          <w:iCs/>
          <w:color w:val="0070C0"/>
        </w:rPr>
        <w:t xml:space="preserve">Weather can be different in different months and </w:t>
      </w:r>
      <w:del w:id="2" w:author="Shokoufeh Mirzaei" w:date="2019-06-12T00:45:00Z">
        <w:r w:rsidR="009F6A58" w:rsidDel="00EB377F">
          <w:rPr>
            <w:iCs/>
            <w:color w:val="0070C0"/>
          </w:rPr>
          <w:delText xml:space="preserve">the </w:delText>
        </w:r>
      </w:del>
      <w:r w:rsidR="009F6A58">
        <w:rPr>
          <w:iCs/>
          <w:color w:val="0070C0"/>
        </w:rPr>
        <w:t>within the same month, temperature can be different in different years. Questions analyst need to ask is</w:t>
      </w:r>
      <w:r w:rsidR="002954D5">
        <w:rPr>
          <w:iCs/>
          <w:color w:val="0070C0"/>
        </w:rPr>
        <w:t>,</w:t>
      </w:r>
      <w:r w:rsidR="009F6A58">
        <w:rPr>
          <w:iCs/>
          <w:color w:val="0070C0"/>
        </w:rPr>
        <w:t xml:space="preserve"> </w:t>
      </w:r>
      <w:r w:rsidR="002954D5">
        <w:rPr>
          <w:iCs/>
          <w:color w:val="0070C0"/>
        </w:rPr>
        <w:t>“Is</w:t>
      </w:r>
      <w:r w:rsidR="009F6A58">
        <w:rPr>
          <w:iCs/>
          <w:color w:val="0070C0"/>
        </w:rPr>
        <w:t xml:space="preserve"> there </w:t>
      </w:r>
      <w:r w:rsidR="002954D5">
        <w:rPr>
          <w:iCs/>
          <w:color w:val="0070C0"/>
        </w:rPr>
        <w:t>a</w:t>
      </w:r>
      <w:r w:rsidR="009F6A58">
        <w:rPr>
          <w:iCs/>
          <w:color w:val="0070C0"/>
        </w:rPr>
        <w:t xml:space="preserve"> trend </w:t>
      </w:r>
      <w:r w:rsidR="00200A63">
        <w:rPr>
          <w:iCs/>
          <w:color w:val="0070C0"/>
        </w:rPr>
        <w:t>th</w:t>
      </w:r>
      <w:r w:rsidR="002954D5">
        <w:rPr>
          <w:iCs/>
          <w:color w:val="0070C0"/>
        </w:rPr>
        <w:t>at</w:t>
      </w:r>
      <w:r w:rsidR="00200A63">
        <w:rPr>
          <w:iCs/>
          <w:color w:val="0070C0"/>
        </w:rPr>
        <w:t xml:space="preserve"> occur</w:t>
      </w:r>
      <w:r w:rsidR="002954D5">
        <w:rPr>
          <w:iCs/>
          <w:color w:val="0070C0"/>
        </w:rPr>
        <w:t>s</w:t>
      </w:r>
      <w:r w:rsidR="00200A63">
        <w:rPr>
          <w:iCs/>
          <w:color w:val="0070C0"/>
        </w:rPr>
        <w:t xml:space="preserve"> </w:t>
      </w:r>
      <w:r w:rsidR="002954D5">
        <w:rPr>
          <w:iCs/>
          <w:color w:val="0070C0"/>
        </w:rPr>
        <w:t>i</w:t>
      </w:r>
      <w:r w:rsidR="00200A63">
        <w:rPr>
          <w:iCs/>
          <w:color w:val="0070C0"/>
        </w:rPr>
        <w:t xml:space="preserve">n a single </w:t>
      </w:r>
      <w:r w:rsidR="002954D5">
        <w:rPr>
          <w:iCs/>
          <w:color w:val="0070C0"/>
        </w:rPr>
        <w:t>month? And does this trend carry over to the next?”</w:t>
      </w:r>
      <w:r w:rsidR="00423A16">
        <w:rPr>
          <w:iCs/>
          <w:color w:val="0070C0"/>
        </w:rPr>
        <w:t xml:space="preserve"> This would lead to investigating the cause and effect of this relationship</w:t>
      </w:r>
      <w:ins w:id="3" w:author="Shokoufeh Mirzaei" w:date="2019-06-12T00:13:00Z">
        <w:r w:rsidR="00EB377F">
          <w:rPr>
            <w:iCs/>
            <w:color w:val="0070C0"/>
          </w:rPr>
          <w:t>,</w:t>
        </w:r>
      </w:ins>
      <w:r w:rsidR="00423A16">
        <w:rPr>
          <w:iCs/>
          <w:color w:val="0070C0"/>
        </w:rPr>
        <w:t xml:space="preserve"> depending on the statistical significance of the correlation</w:t>
      </w:r>
      <w:r w:rsidR="00221592">
        <w:rPr>
          <w:iCs/>
          <w:color w:val="0070C0"/>
        </w:rPr>
        <w:t>. To answer these types of questions</w:t>
      </w:r>
      <w:ins w:id="4" w:author="Shokoufeh Mirzaei" w:date="2019-06-12T00:13:00Z">
        <w:r w:rsidR="00EB377F">
          <w:rPr>
            <w:iCs/>
            <w:color w:val="0070C0"/>
          </w:rPr>
          <w:t>,</w:t>
        </w:r>
      </w:ins>
      <w:r w:rsidR="00221592">
        <w:rPr>
          <w:iCs/>
          <w:color w:val="0070C0"/>
        </w:rPr>
        <w:t xml:space="preserve"> we will implement the workflow for two sample hypothesis </w:t>
      </w:r>
      <w:r w:rsidR="00E867B1">
        <w:rPr>
          <w:iCs/>
          <w:color w:val="0070C0"/>
        </w:rPr>
        <w:t>tests</w:t>
      </w:r>
      <w:r w:rsidR="00221592">
        <w:rPr>
          <w:iCs/>
          <w:color w:val="0070C0"/>
        </w:rPr>
        <w:t xml:space="preserve"> for proportion and mean</w:t>
      </w:r>
      <w:r w:rsidR="0020235D">
        <w:rPr>
          <w:iCs/>
          <w:color w:val="0070C0"/>
        </w:rPr>
        <w:t xml:space="preserve"> hypothe</w:t>
      </w:r>
      <w:r w:rsidR="004E5827">
        <w:rPr>
          <w:iCs/>
          <w:color w:val="0070C0"/>
        </w:rPr>
        <w:t>sized differences</w:t>
      </w:r>
      <w:r w:rsidR="0020235D">
        <w:rPr>
          <w:iCs/>
          <w:color w:val="0070C0"/>
        </w:rPr>
        <w:t>.</w:t>
      </w:r>
    </w:p>
    <w:p w14:paraId="2986D2FD" w14:textId="01DEB42B" w:rsidR="009F3193" w:rsidRPr="00C44F94" w:rsidRDefault="00C75E64" w:rsidP="009F3193">
      <w:pPr>
        <w:rPr>
          <w:b/>
          <w:color w:val="0070C0"/>
          <w:sz w:val="36"/>
        </w:rPr>
      </w:pPr>
      <w:r w:rsidRPr="00775DF6">
        <w:rPr>
          <w:b/>
          <w:color w:val="0070C0"/>
          <w:sz w:val="36"/>
        </w:rPr>
        <w:t xml:space="preserve">2. </w:t>
      </w:r>
      <w:r w:rsidR="001366F9">
        <w:rPr>
          <w:b/>
          <w:color w:val="0070C0"/>
          <w:sz w:val="36"/>
        </w:rPr>
        <w:t xml:space="preserve">Hypothesis Test </w:t>
      </w:r>
      <w:r w:rsidR="00E20D6E">
        <w:rPr>
          <w:b/>
          <w:color w:val="0070C0"/>
          <w:sz w:val="36"/>
        </w:rPr>
        <w:t>for</w:t>
      </w:r>
      <w:r w:rsidR="001366F9">
        <w:rPr>
          <w:b/>
          <w:color w:val="0070C0"/>
          <w:sz w:val="36"/>
        </w:rPr>
        <w:t xml:space="preserve"> Population Proportions (2-sample)</w:t>
      </w:r>
    </w:p>
    <w:p w14:paraId="12FB1C2D" w14:textId="003D9326" w:rsidR="0086755D" w:rsidRPr="00775DF6" w:rsidRDefault="0086755D" w:rsidP="0086755D">
      <w:pPr>
        <w:pStyle w:val="ListParagraph"/>
        <w:ind w:left="360"/>
        <w:contextualSpacing w:val="0"/>
        <w:jc w:val="center"/>
        <w:rPr>
          <w:rFonts w:ascii="Arial" w:hAnsi="Arial" w:cs="Arial"/>
          <w:color w:val="0070C0"/>
          <w:sz w:val="20"/>
        </w:rPr>
      </w:pPr>
      <w:r w:rsidRPr="00775DF6">
        <w:rPr>
          <w:rFonts w:ascii="Arial" w:hAnsi="Arial" w:cs="Arial"/>
          <w:color w:val="0070C0"/>
          <w:sz w:val="20"/>
        </w:rPr>
        <w:t xml:space="preserve">Table 1. </w:t>
      </w:r>
      <w:r w:rsidR="009F2FBF">
        <w:rPr>
          <w:rFonts w:ascii="Arial" w:hAnsi="Arial" w:cs="Arial"/>
          <w:color w:val="0070C0"/>
          <w:sz w:val="20"/>
        </w:rPr>
        <w:t>Hypothesis Test</w:t>
      </w:r>
      <w:r w:rsidRPr="00775DF6">
        <w:rPr>
          <w:rFonts w:ascii="Arial" w:hAnsi="Arial" w:cs="Arial"/>
          <w:color w:val="0070C0"/>
          <w:sz w:val="20"/>
        </w:rPr>
        <w:t xml:space="preserve"> for </w:t>
      </w:r>
      <w:r>
        <w:rPr>
          <w:rFonts w:ascii="Arial" w:hAnsi="Arial" w:cs="Arial"/>
          <w:color w:val="0070C0"/>
          <w:sz w:val="20"/>
        </w:rPr>
        <w:t>EMXT</w:t>
      </w:r>
      <w:r w:rsidR="009F2FBF">
        <w:rPr>
          <w:rFonts w:ascii="Arial" w:hAnsi="Arial" w:cs="Arial"/>
          <w:color w:val="0070C0"/>
          <w:sz w:val="20"/>
        </w:rPr>
        <w:t xml:space="preserve"> Proportion</w:t>
      </w:r>
    </w:p>
    <w:tbl>
      <w:tblPr>
        <w:tblW w:w="85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5160"/>
      </w:tblGrid>
      <w:tr w:rsidR="0086755D" w:rsidRPr="00775DF6" w14:paraId="13131A6A" w14:textId="77777777" w:rsidTr="007A367E">
        <w:trPr>
          <w:jc w:val="center"/>
        </w:trPr>
        <w:tc>
          <w:tcPr>
            <w:tcW w:w="3420" w:type="dxa"/>
            <w:shd w:val="clear" w:color="auto" w:fill="auto"/>
            <w:tcMar>
              <w:top w:w="100" w:type="dxa"/>
              <w:left w:w="100" w:type="dxa"/>
              <w:bottom w:w="100" w:type="dxa"/>
              <w:right w:w="100" w:type="dxa"/>
            </w:tcMar>
          </w:tcPr>
          <w:p w14:paraId="4674AFBB" w14:textId="77777777" w:rsidR="0086755D" w:rsidRPr="00775DF6" w:rsidRDefault="0086755D" w:rsidP="007A367E">
            <w:pPr>
              <w:widowControl w:val="0"/>
              <w:spacing w:afterLines="60" w:after="144" w:line="240" w:lineRule="auto"/>
              <w:rPr>
                <w:rFonts w:eastAsia="Times New Roman"/>
                <w:b/>
                <w:color w:val="000000" w:themeColor="text1"/>
                <w:sz w:val="20"/>
                <w:szCs w:val="20"/>
              </w:rPr>
            </w:pPr>
            <w:r w:rsidRPr="00775DF6">
              <w:rPr>
                <w:rFonts w:eastAsia="Times New Roman"/>
                <w:b/>
                <w:color w:val="000000" w:themeColor="text1"/>
                <w:sz w:val="20"/>
                <w:szCs w:val="20"/>
              </w:rPr>
              <w:t>Statistic</w:t>
            </w:r>
          </w:p>
        </w:tc>
        <w:tc>
          <w:tcPr>
            <w:tcW w:w="5160" w:type="dxa"/>
            <w:shd w:val="clear" w:color="auto" w:fill="auto"/>
            <w:tcMar>
              <w:top w:w="100" w:type="dxa"/>
              <w:left w:w="100" w:type="dxa"/>
              <w:bottom w:w="100" w:type="dxa"/>
              <w:right w:w="100" w:type="dxa"/>
            </w:tcMar>
          </w:tcPr>
          <w:p w14:paraId="05867A6B" w14:textId="77777777" w:rsidR="0086755D" w:rsidRPr="00775DF6" w:rsidRDefault="0086755D" w:rsidP="007A367E">
            <w:pPr>
              <w:widowControl w:val="0"/>
              <w:spacing w:afterLines="60" w:after="144" w:line="240" w:lineRule="auto"/>
              <w:rPr>
                <w:rFonts w:eastAsia="Times New Roman"/>
                <w:b/>
                <w:color w:val="000000" w:themeColor="text1"/>
                <w:sz w:val="20"/>
                <w:szCs w:val="20"/>
              </w:rPr>
            </w:pPr>
            <w:r w:rsidRPr="00775DF6">
              <w:rPr>
                <w:rFonts w:eastAsia="Times New Roman"/>
                <w:b/>
                <w:color w:val="000000" w:themeColor="text1"/>
                <w:sz w:val="20"/>
                <w:szCs w:val="20"/>
              </w:rPr>
              <w:t>Value</w:t>
            </w:r>
          </w:p>
        </w:tc>
      </w:tr>
      <w:tr w:rsidR="0086755D" w:rsidRPr="00775DF6" w14:paraId="2B1B7BFC" w14:textId="77777777" w:rsidTr="007A367E">
        <w:trPr>
          <w:jc w:val="center"/>
        </w:trPr>
        <w:tc>
          <w:tcPr>
            <w:tcW w:w="3420" w:type="dxa"/>
            <w:shd w:val="clear" w:color="auto" w:fill="auto"/>
            <w:tcMar>
              <w:top w:w="100" w:type="dxa"/>
              <w:left w:w="100" w:type="dxa"/>
              <w:bottom w:w="100" w:type="dxa"/>
              <w:right w:w="100" w:type="dxa"/>
            </w:tcMar>
          </w:tcPr>
          <w:p w14:paraId="5EE9092E" w14:textId="46150E4A" w:rsidR="0086755D" w:rsidRPr="00775DF6" w:rsidRDefault="0086755D" w:rsidP="007A367E">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Count of July Months</w:t>
            </w:r>
          </w:p>
        </w:tc>
        <w:tc>
          <w:tcPr>
            <w:tcW w:w="5160" w:type="dxa"/>
            <w:shd w:val="clear" w:color="auto" w:fill="auto"/>
            <w:tcMar>
              <w:top w:w="100" w:type="dxa"/>
              <w:left w:w="100" w:type="dxa"/>
              <w:bottom w:w="100" w:type="dxa"/>
              <w:right w:w="100" w:type="dxa"/>
            </w:tcMar>
          </w:tcPr>
          <w:p w14:paraId="2D121E27" w14:textId="1D819742" w:rsidR="0086755D" w:rsidRPr="00775DF6" w:rsidRDefault="0086755D" w:rsidP="007A367E">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29</w:t>
            </w:r>
          </w:p>
        </w:tc>
      </w:tr>
      <w:tr w:rsidR="0086755D" w:rsidRPr="00775DF6" w14:paraId="36394816" w14:textId="77777777" w:rsidTr="007A367E">
        <w:trPr>
          <w:jc w:val="center"/>
        </w:trPr>
        <w:tc>
          <w:tcPr>
            <w:tcW w:w="3420" w:type="dxa"/>
            <w:shd w:val="clear" w:color="auto" w:fill="auto"/>
            <w:tcMar>
              <w:top w:w="100" w:type="dxa"/>
              <w:left w:w="100" w:type="dxa"/>
              <w:bottom w:w="100" w:type="dxa"/>
              <w:right w:w="100" w:type="dxa"/>
            </w:tcMar>
          </w:tcPr>
          <w:p w14:paraId="7DB020EA" w14:textId="7FAF160D" w:rsidR="0086755D" w:rsidRDefault="0086755D" w:rsidP="007A367E">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Count of August Months</w:t>
            </w:r>
          </w:p>
        </w:tc>
        <w:tc>
          <w:tcPr>
            <w:tcW w:w="5160" w:type="dxa"/>
            <w:shd w:val="clear" w:color="auto" w:fill="auto"/>
            <w:tcMar>
              <w:top w:w="100" w:type="dxa"/>
              <w:left w:w="100" w:type="dxa"/>
              <w:bottom w:w="100" w:type="dxa"/>
              <w:right w:w="100" w:type="dxa"/>
            </w:tcMar>
          </w:tcPr>
          <w:p w14:paraId="68EBB986" w14:textId="79547028" w:rsidR="0086755D" w:rsidRPr="00775DF6" w:rsidRDefault="0086755D" w:rsidP="007A367E">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29</w:t>
            </w:r>
          </w:p>
        </w:tc>
      </w:tr>
      <w:tr w:rsidR="0086755D" w:rsidRPr="00775DF6" w14:paraId="404FC3AD" w14:textId="77777777" w:rsidTr="007A367E">
        <w:trPr>
          <w:jc w:val="center"/>
        </w:trPr>
        <w:tc>
          <w:tcPr>
            <w:tcW w:w="3420" w:type="dxa"/>
            <w:shd w:val="clear" w:color="auto" w:fill="auto"/>
            <w:tcMar>
              <w:top w:w="100" w:type="dxa"/>
              <w:left w:w="100" w:type="dxa"/>
              <w:bottom w:w="100" w:type="dxa"/>
              <w:right w:w="100" w:type="dxa"/>
            </w:tcMar>
          </w:tcPr>
          <w:p w14:paraId="7D404575" w14:textId="40D4889A" w:rsidR="0086755D" w:rsidRDefault="0086755D" w:rsidP="007A367E">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Sum</w:t>
            </w:r>
            <w:r w:rsidR="00520CFC">
              <w:rPr>
                <w:rFonts w:eastAsia="Times New Roman"/>
                <w:color w:val="000000" w:themeColor="text1"/>
                <w:sz w:val="20"/>
                <w:szCs w:val="20"/>
              </w:rPr>
              <w:t xml:space="preserve"> count</w:t>
            </w:r>
            <w:r>
              <w:rPr>
                <w:rFonts w:eastAsia="Times New Roman"/>
                <w:color w:val="000000" w:themeColor="text1"/>
                <w:sz w:val="20"/>
                <w:szCs w:val="20"/>
              </w:rPr>
              <w:t xml:space="preserve"> of July values greater than 32.5 Celsius</w:t>
            </w:r>
          </w:p>
        </w:tc>
        <w:tc>
          <w:tcPr>
            <w:tcW w:w="5160" w:type="dxa"/>
            <w:shd w:val="clear" w:color="auto" w:fill="auto"/>
            <w:tcMar>
              <w:top w:w="100" w:type="dxa"/>
              <w:left w:w="100" w:type="dxa"/>
              <w:bottom w:w="100" w:type="dxa"/>
              <w:right w:w="100" w:type="dxa"/>
            </w:tcMar>
          </w:tcPr>
          <w:p w14:paraId="25B588D9" w14:textId="79ED3C82" w:rsidR="0086755D" w:rsidRPr="00775DF6" w:rsidRDefault="0086755D" w:rsidP="007A367E">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15</w:t>
            </w:r>
          </w:p>
        </w:tc>
      </w:tr>
      <w:tr w:rsidR="0086755D" w:rsidRPr="00775DF6" w14:paraId="2020A654" w14:textId="77777777" w:rsidTr="007A367E">
        <w:trPr>
          <w:jc w:val="center"/>
        </w:trPr>
        <w:tc>
          <w:tcPr>
            <w:tcW w:w="3420" w:type="dxa"/>
            <w:shd w:val="clear" w:color="auto" w:fill="auto"/>
            <w:tcMar>
              <w:top w:w="100" w:type="dxa"/>
              <w:left w:w="100" w:type="dxa"/>
              <w:bottom w:w="100" w:type="dxa"/>
              <w:right w:w="100" w:type="dxa"/>
            </w:tcMar>
          </w:tcPr>
          <w:p w14:paraId="2044F016" w14:textId="1FBC9C68" w:rsidR="0086755D" w:rsidRDefault="0086755D" w:rsidP="007A367E">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 xml:space="preserve">Sum </w:t>
            </w:r>
            <w:r w:rsidR="00520CFC">
              <w:rPr>
                <w:rFonts w:eastAsia="Times New Roman"/>
                <w:color w:val="000000" w:themeColor="text1"/>
                <w:sz w:val="20"/>
                <w:szCs w:val="20"/>
              </w:rPr>
              <w:t xml:space="preserve">count </w:t>
            </w:r>
            <w:r>
              <w:rPr>
                <w:rFonts w:eastAsia="Times New Roman"/>
                <w:color w:val="000000" w:themeColor="text1"/>
                <w:sz w:val="20"/>
                <w:szCs w:val="20"/>
              </w:rPr>
              <w:t xml:space="preserve">of </w:t>
            </w:r>
            <w:r w:rsidR="007E40E7">
              <w:rPr>
                <w:rFonts w:eastAsia="Times New Roman"/>
                <w:color w:val="000000" w:themeColor="text1"/>
                <w:sz w:val="20"/>
                <w:szCs w:val="20"/>
              </w:rPr>
              <w:t>August</w:t>
            </w:r>
            <w:r>
              <w:rPr>
                <w:rFonts w:eastAsia="Times New Roman"/>
                <w:color w:val="000000" w:themeColor="text1"/>
                <w:sz w:val="20"/>
                <w:szCs w:val="20"/>
              </w:rPr>
              <w:t xml:space="preserve"> values greater than 32.5 Celsius</w:t>
            </w:r>
          </w:p>
        </w:tc>
        <w:tc>
          <w:tcPr>
            <w:tcW w:w="5160" w:type="dxa"/>
            <w:shd w:val="clear" w:color="auto" w:fill="auto"/>
            <w:tcMar>
              <w:top w:w="100" w:type="dxa"/>
              <w:left w:w="100" w:type="dxa"/>
              <w:bottom w:w="100" w:type="dxa"/>
              <w:right w:w="100" w:type="dxa"/>
            </w:tcMar>
          </w:tcPr>
          <w:p w14:paraId="0FBB510A" w14:textId="6D5FF142" w:rsidR="0086755D" w:rsidRPr="00775DF6" w:rsidRDefault="0086755D" w:rsidP="007A367E">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11</w:t>
            </w:r>
          </w:p>
        </w:tc>
      </w:tr>
      <w:tr w:rsidR="0086755D" w:rsidRPr="00775DF6" w14:paraId="229FCB33" w14:textId="77777777" w:rsidTr="007A367E">
        <w:trPr>
          <w:jc w:val="center"/>
        </w:trPr>
        <w:tc>
          <w:tcPr>
            <w:tcW w:w="3420" w:type="dxa"/>
            <w:shd w:val="clear" w:color="auto" w:fill="auto"/>
            <w:tcMar>
              <w:top w:w="100" w:type="dxa"/>
              <w:left w:w="100" w:type="dxa"/>
              <w:bottom w:w="100" w:type="dxa"/>
              <w:right w:w="100" w:type="dxa"/>
            </w:tcMar>
          </w:tcPr>
          <w:p w14:paraId="26C89547" w14:textId="0AC7095E" w:rsidR="0086755D" w:rsidRDefault="00144393" w:rsidP="007A367E">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Significance Level</w:t>
            </w:r>
          </w:p>
        </w:tc>
        <w:tc>
          <w:tcPr>
            <w:tcW w:w="5160" w:type="dxa"/>
            <w:shd w:val="clear" w:color="auto" w:fill="auto"/>
            <w:tcMar>
              <w:top w:w="100" w:type="dxa"/>
              <w:left w:w="100" w:type="dxa"/>
              <w:bottom w:w="100" w:type="dxa"/>
              <w:right w:w="100" w:type="dxa"/>
            </w:tcMar>
          </w:tcPr>
          <w:p w14:paraId="78139749" w14:textId="3986EE3C" w:rsidR="0086755D" w:rsidRDefault="00144393" w:rsidP="007A367E">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1%</w:t>
            </w:r>
            <w:r w:rsidR="00E70F93">
              <w:rPr>
                <w:rFonts w:eastAsia="Times New Roman"/>
                <w:color w:val="000000" w:themeColor="text1"/>
                <w:sz w:val="20"/>
                <w:szCs w:val="20"/>
              </w:rPr>
              <w:t xml:space="preserve"> (0.01)</w:t>
            </w:r>
          </w:p>
        </w:tc>
      </w:tr>
      <w:tr w:rsidR="0056678A" w:rsidRPr="00775DF6" w14:paraId="7247ECE1" w14:textId="77777777" w:rsidTr="007A367E">
        <w:trPr>
          <w:jc w:val="center"/>
        </w:trPr>
        <w:tc>
          <w:tcPr>
            <w:tcW w:w="3420" w:type="dxa"/>
            <w:shd w:val="clear" w:color="auto" w:fill="auto"/>
            <w:tcMar>
              <w:top w:w="100" w:type="dxa"/>
              <w:left w:w="100" w:type="dxa"/>
              <w:bottom w:w="100" w:type="dxa"/>
              <w:right w:w="100" w:type="dxa"/>
            </w:tcMar>
          </w:tcPr>
          <w:p w14:paraId="423E0FE3" w14:textId="0C6380E9" w:rsidR="0056678A" w:rsidRDefault="0056678A" w:rsidP="007A367E">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z-score</w:t>
            </w:r>
          </w:p>
        </w:tc>
        <w:tc>
          <w:tcPr>
            <w:tcW w:w="5160" w:type="dxa"/>
            <w:shd w:val="clear" w:color="auto" w:fill="auto"/>
            <w:tcMar>
              <w:top w:w="100" w:type="dxa"/>
              <w:left w:w="100" w:type="dxa"/>
              <w:bottom w:w="100" w:type="dxa"/>
              <w:right w:w="100" w:type="dxa"/>
            </w:tcMar>
          </w:tcPr>
          <w:p w14:paraId="61F43FFE" w14:textId="4C55EAFC" w:rsidR="0056678A" w:rsidRDefault="0056678A" w:rsidP="007A367E">
            <w:pPr>
              <w:widowControl w:val="0"/>
              <w:spacing w:after="60" w:line="240" w:lineRule="auto"/>
              <w:rPr>
                <w:rFonts w:eastAsia="Times New Roman"/>
                <w:color w:val="000000" w:themeColor="text1"/>
                <w:sz w:val="20"/>
                <w:szCs w:val="20"/>
              </w:rPr>
            </w:pPr>
            <w:r w:rsidRPr="0056678A">
              <w:rPr>
                <w:rFonts w:eastAsia="Times New Roman"/>
                <w:color w:val="000000" w:themeColor="text1"/>
                <w:sz w:val="20"/>
                <w:szCs w:val="20"/>
              </w:rPr>
              <w:t>1.0561</w:t>
            </w:r>
          </w:p>
        </w:tc>
      </w:tr>
      <w:tr w:rsidR="0056678A" w:rsidRPr="00775DF6" w14:paraId="38CDF0E9" w14:textId="77777777" w:rsidTr="007A367E">
        <w:trPr>
          <w:jc w:val="center"/>
        </w:trPr>
        <w:tc>
          <w:tcPr>
            <w:tcW w:w="3420" w:type="dxa"/>
            <w:shd w:val="clear" w:color="auto" w:fill="auto"/>
            <w:tcMar>
              <w:top w:w="100" w:type="dxa"/>
              <w:left w:w="100" w:type="dxa"/>
              <w:bottom w:w="100" w:type="dxa"/>
              <w:right w:w="100" w:type="dxa"/>
            </w:tcMar>
          </w:tcPr>
          <w:p w14:paraId="7DD8B101" w14:textId="207792EB" w:rsidR="0056678A" w:rsidRDefault="0056678A" w:rsidP="007A367E">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P-value</w:t>
            </w:r>
          </w:p>
        </w:tc>
        <w:tc>
          <w:tcPr>
            <w:tcW w:w="5160" w:type="dxa"/>
            <w:shd w:val="clear" w:color="auto" w:fill="auto"/>
            <w:tcMar>
              <w:top w:w="100" w:type="dxa"/>
              <w:left w:w="100" w:type="dxa"/>
              <w:bottom w:w="100" w:type="dxa"/>
              <w:right w:w="100" w:type="dxa"/>
            </w:tcMar>
          </w:tcPr>
          <w:p w14:paraId="7D0B627B" w14:textId="6EDF7723" w:rsidR="0056678A" w:rsidRDefault="0056678A" w:rsidP="007A367E">
            <w:pPr>
              <w:widowControl w:val="0"/>
              <w:spacing w:after="60" w:line="240" w:lineRule="auto"/>
              <w:rPr>
                <w:rFonts w:eastAsia="Times New Roman"/>
                <w:color w:val="000000" w:themeColor="text1"/>
                <w:sz w:val="20"/>
                <w:szCs w:val="20"/>
              </w:rPr>
            </w:pPr>
            <w:r w:rsidRPr="0056678A">
              <w:rPr>
                <w:rFonts w:eastAsia="Times New Roman"/>
                <w:color w:val="000000" w:themeColor="text1"/>
                <w:sz w:val="20"/>
                <w:szCs w:val="20"/>
              </w:rPr>
              <w:t>0.2909</w:t>
            </w:r>
          </w:p>
        </w:tc>
      </w:tr>
    </w:tbl>
    <w:p w14:paraId="1F016136" w14:textId="11AC5273" w:rsidR="0086755D" w:rsidRDefault="0086755D" w:rsidP="009F3193">
      <w:pPr>
        <w:rPr>
          <w:iCs/>
          <w:color w:val="0070C0"/>
        </w:rPr>
      </w:pPr>
    </w:p>
    <w:p w14:paraId="1AE3AFD1" w14:textId="40DADF1F" w:rsidR="00520CFC" w:rsidRDefault="00520CFC" w:rsidP="00623A15">
      <w:pPr>
        <w:ind w:firstLine="360"/>
        <w:rPr>
          <w:iCs/>
          <w:color w:val="0070C0"/>
        </w:rPr>
      </w:pPr>
      <w:commentRangeStart w:id="5"/>
      <w:r>
        <w:rPr>
          <w:iCs/>
          <w:color w:val="0070C0"/>
        </w:rPr>
        <w:t>In the scenario for Table 1, we are looking to find if the proportion of Extreme Maximum Temperature over</w:t>
      </w:r>
      <w:r w:rsidR="00D13529">
        <w:rPr>
          <w:iCs/>
          <w:color w:val="0070C0"/>
        </w:rPr>
        <w:t xml:space="preserve"> 32.5 degrees Celsius</w:t>
      </w:r>
      <w:r w:rsidR="00787AB9">
        <w:rPr>
          <w:iCs/>
          <w:color w:val="0070C0"/>
        </w:rPr>
        <w:t xml:space="preserve"> is the same for months July and August.</w:t>
      </w:r>
      <w:r w:rsidR="00A52FEC">
        <w:rPr>
          <w:iCs/>
          <w:color w:val="0070C0"/>
        </w:rPr>
        <w:t xml:space="preserve"> Given the results we are using a 1% significance level.</w:t>
      </w:r>
      <w:r w:rsidR="00130C18">
        <w:rPr>
          <w:iCs/>
          <w:color w:val="0070C0"/>
        </w:rPr>
        <w:t xml:space="preserve"> There is the count of data point in each given month. Then the count of the months that meet the hypothesis criteria which is months with </w:t>
      </w:r>
      <w:r w:rsidR="00197DA6">
        <w:rPr>
          <w:iCs/>
          <w:color w:val="0070C0"/>
        </w:rPr>
        <w:t>an</w:t>
      </w:r>
      <w:r w:rsidR="00130C18">
        <w:rPr>
          <w:iCs/>
          <w:color w:val="0070C0"/>
        </w:rPr>
        <w:t xml:space="preserve"> EMXT greater than 32.5 degrees Celsius.</w:t>
      </w:r>
      <w:r w:rsidR="00C23017">
        <w:rPr>
          <w:iCs/>
          <w:color w:val="0070C0"/>
        </w:rPr>
        <w:t xml:space="preserve"> The z-score </w:t>
      </w:r>
      <w:r w:rsidR="00197DA6">
        <w:rPr>
          <w:iCs/>
          <w:color w:val="0070C0"/>
        </w:rPr>
        <w:t>represent</w:t>
      </w:r>
      <w:ins w:id="6" w:author="Shokoufeh Mirzaei" w:date="2019-06-12T00:13:00Z">
        <w:r w:rsidR="00EB377F">
          <w:rPr>
            <w:iCs/>
            <w:color w:val="0070C0"/>
          </w:rPr>
          <w:t>s</w:t>
        </w:r>
      </w:ins>
      <w:r w:rsidR="00197DA6">
        <w:rPr>
          <w:iCs/>
          <w:color w:val="0070C0"/>
        </w:rPr>
        <w:t xml:space="preserve"> the number of standard deviations from the mean. </w:t>
      </w:r>
      <w:r w:rsidR="000F3BE5">
        <w:rPr>
          <w:iCs/>
          <w:color w:val="0070C0"/>
        </w:rPr>
        <w:t>The positive z-score indicates that the quantity is above the mean. About one standard deviation above the mean.</w:t>
      </w:r>
      <w:r w:rsidR="00E70F93">
        <w:rPr>
          <w:iCs/>
          <w:color w:val="0070C0"/>
        </w:rPr>
        <w:t xml:space="preserve"> </w:t>
      </w:r>
      <w:r w:rsidR="00905EE4">
        <w:rPr>
          <w:iCs/>
          <w:color w:val="0070C0"/>
        </w:rPr>
        <w:t xml:space="preserve">The p-value is </w:t>
      </w:r>
      <w:r w:rsidR="00905EE4" w:rsidRPr="00905EE4">
        <w:rPr>
          <w:iCs/>
          <w:color w:val="0070C0"/>
        </w:rPr>
        <w:t>the probability of obtaining a result that is as extreme or more extreme than the data if the null hypothesis were true</w:t>
      </w:r>
      <w:r w:rsidR="00905EE4">
        <w:rPr>
          <w:iCs/>
          <w:color w:val="0070C0"/>
        </w:rPr>
        <w:t>. Since the p-value is</w:t>
      </w:r>
      <w:r w:rsidR="006D08C4">
        <w:rPr>
          <w:iCs/>
          <w:color w:val="0070C0"/>
        </w:rPr>
        <w:t xml:space="preserve"> well</w:t>
      </w:r>
      <w:r w:rsidR="00905EE4">
        <w:rPr>
          <w:iCs/>
          <w:color w:val="0070C0"/>
        </w:rPr>
        <w:t xml:space="preserve"> above the 1%, </w:t>
      </w:r>
      <w:del w:id="7" w:author="Shokoufeh Mirzaei" w:date="2019-06-12T00:14:00Z">
        <w:r w:rsidR="006D08C4" w:rsidDel="00EB377F">
          <w:rPr>
            <w:iCs/>
            <w:color w:val="0070C0"/>
          </w:rPr>
          <w:delText>there is reasonable evidence to reject the hypothesis.</w:delText>
        </w:r>
      </w:del>
      <w:ins w:id="8" w:author="Shokoufeh Mirzaei" w:date="2019-06-12T00:14:00Z">
        <w:r w:rsidR="00EB377F">
          <w:rPr>
            <w:iCs/>
            <w:color w:val="0070C0"/>
          </w:rPr>
          <w:t xml:space="preserve">we fail to reject the null hypothesis. </w:t>
        </w:r>
      </w:ins>
      <w:commentRangeEnd w:id="5"/>
      <w:ins w:id="9" w:author="Shokoufeh Mirzaei" w:date="2019-06-12T00:45:00Z">
        <w:r w:rsidR="00EB377F">
          <w:rPr>
            <w:rStyle w:val="CommentReference"/>
          </w:rPr>
          <w:commentReference w:id="5"/>
        </w:r>
      </w:ins>
    </w:p>
    <w:p w14:paraId="122C3180" w14:textId="77777777" w:rsidR="007E40E7" w:rsidRDefault="007E40E7" w:rsidP="009F3193">
      <w:pPr>
        <w:rPr>
          <w:iCs/>
          <w:color w:val="0070C0"/>
        </w:rPr>
      </w:pPr>
    </w:p>
    <w:p w14:paraId="23887D9E" w14:textId="3AE370CC" w:rsidR="007E40E7" w:rsidRPr="00775DF6" w:rsidRDefault="007E40E7" w:rsidP="007E40E7">
      <w:pPr>
        <w:pStyle w:val="ListParagraph"/>
        <w:ind w:left="360"/>
        <w:contextualSpacing w:val="0"/>
        <w:jc w:val="center"/>
        <w:rPr>
          <w:rFonts w:ascii="Arial" w:hAnsi="Arial" w:cs="Arial"/>
          <w:color w:val="0070C0"/>
          <w:sz w:val="20"/>
        </w:rPr>
      </w:pPr>
      <w:r w:rsidRPr="00775DF6">
        <w:rPr>
          <w:rFonts w:ascii="Arial" w:hAnsi="Arial" w:cs="Arial"/>
          <w:color w:val="0070C0"/>
          <w:sz w:val="20"/>
        </w:rPr>
        <w:t xml:space="preserve">Table </w:t>
      </w:r>
      <w:r>
        <w:rPr>
          <w:rFonts w:ascii="Arial" w:hAnsi="Arial" w:cs="Arial"/>
          <w:color w:val="0070C0"/>
          <w:sz w:val="20"/>
        </w:rPr>
        <w:t>2</w:t>
      </w:r>
      <w:r w:rsidRPr="00775DF6">
        <w:rPr>
          <w:rFonts w:ascii="Arial" w:hAnsi="Arial" w:cs="Arial"/>
          <w:color w:val="0070C0"/>
          <w:sz w:val="20"/>
        </w:rPr>
        <w:t xml:space="preserve">. </w:t>
      </w:r>
      <w:r w:rsidR="009F2FBF">
        <w:rPr>
          <w:rFonts w:ascii="Arial" w:hAnsi="Arial" w:cs="Arial"/>
          <w:color w:val="0070C0"/>
          <w:sz w:val="20"/>
        </w:rPr>
        <w:t>Hypothesis Test</w:t>
      </w:r>
      <w:r w:rsidRPr="00775DF6">
        <w:rPr>
          <w:rFonts w:ascii="Arial" w:hAnsi="Arial" w:cs="Arial"/>
          <w:color w:val="0070C0"/>
          <w:sz w:val="20"/>
        </w:rPr>
        <w:t xml:space="preserve"> for </w:t>
      </w:r>
      <w:r>
        <w:rPr>
          <w:rFonts w:ascii="Arial" w:hAnsi="Arial" w:cs="Arial"/>
          <w:color w:val="0070C0"/>
          <w:sz w:val="20"/>
        </w:rPr>
        <w:t>EMXP</w:t>
      </w:r>
      <w:r w:rsidR="009F2FBF">
        <w:rPr>
          <w:rFonts w:ascii="Arial" w:hAnsi="Arial" w:cs="Arial"/>
          <w:color w:val="0070C0"/>
          <w:sz w:val="20"/>
        </w:rPr>
        <w:t xml:space="preserve"> Proportion</w:t>
      </w:r>
    </w:p>
    <w:tbl>
      <w:tblPr>
        <w:tblW w:w="85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5160"/>
      </w:tblGrid>
      <w:tr w:rsidR="007E40E7" w:rsidRPr="00775DF6" w14:paraId="3F24C055" w14:textId="77777777" w:rsidTr="007A367E">
        <w:trPr>
          <w:jc w:val="center"/>
        </w:trPr>
        <w:tc>
          <w:tcPr>
            <w:tcW w:w="3420" w:type="dxa"/>
            <w:shd w:val="clear" w:color="auto" w:fill="auto"/>
            <w:tcMar>
              <w:top w:w="100" w:type="dxa"/>
              <w:left w:w="100" w:type="dxa"/>
              <w:bottom w:w="100" w:type="dxa"/>
              <w:right w:w="100" w:type="dxa"/>
            </w:tcMar>
          </w:tcPr>
          <w:p w14:paraId="4647D470" w14:textId="77777777" w:rsidR="007E40E7" w:rsidRPr="00775DF6" w:rsidRDefault="007E40E7" w:rsidP="007A367E">
            <w:pPr>
              <w:widowControl w:val="0"/>
              <w:spacing w:afterLines="60" w:after="144" w:line="240" w:lineRule="auto"/>
              <w:rPr>
                <w:rFonts w:eastAsia="Times New Roman"/>
                <w:b/>
                <w:color w:val="000000" w:themeColor="text1"/>
                <w:sz w:val="20"/>
                <w:szCs w:val="20"/>
              </w:rPr>
            </w:pPr>
            <w:r w:rsidRPr="00775DF6">
              <w:rPr>
                <w:rFonts w:eastAsia="Times New Roman"/>
                <w:b/>
                <w:color w:val="000000" w:themeColor="text1"/>
                <w:sz w:val="20"/>
                <w:szCs w:val="20"/>
              </w:rPr>
              <w:lastRenderedPageBreak/>
              <w:t>Statistic</w:t>
            </w:r>
          </w:p>
        </w:tc>
        <w:tc>
          <w:tcPr>
            <w:tcW w:w="5160" w:type="dxa"/>
            <w:shd w:val="clear" w:color="auto" w:fill="auto"/>
            <w:tcMar>
              <w:top w:w="100" w:type="dxa"/>
              <w:left w:w="100" w:type="dxa"/>
              <w:bottom w:w="100" w:type="dxa"/>
              <w:right w:w="100" w:type="dxa"/>
            </w:tcMar>
          </w:tcPr>
          <w:p w14:paraId="4CADB5D0" w14:textId="77777777" w:rsidR="007E40E7" w:rsidRPr="00775DF6" w:rsidRDefault="007E40E7" w:rsidP="007A367E">
            <w:pPr>
              <w:widowControl w:val="0"/>
              <w:spacing w:afterLines="60" w:after="144" w:line="240" w:lineRule="auto"/>
              <w:rPr>
                <w:rFonts w:eastAsia="Times New Roman"/>
                <w:b/>
                <w:color w:val="000000" w:themeColor="text1"/>
                <w:sz w:val="20"/>
                <w:szCs w:val="20"/>
              </w:rPr>
            </w:pPr>
            <w:r w:rsidRPr="00775DF6">
              <w:rPr>
                <w:rFonts w:eastAsia="Times New Roman"/>
                <w:b/>
                <w:color w:val="000000" w:themeColor="text1"/>
                <w:sz w:val="20"/>
                <w:szCs w:val="20"/>
              </w:rPr>
              <w:t>Value</w:t>
            </w:r>
          </w:p>
        </w:tc>
      </w:tr>
      <w:tr w:rsidR="007E40E7" w:rsidRPr="00775DF6" w14:paraId="1CA53331" w14:textId="77777777" w:rsidTr="007A367E">
        <w:trPr>
          <w:jc w:val="center"/>
        </w:trPr>
        <w:tc>
          <w:tcPr>
            <w:tcW w:w="3420" w:type="dxa"/>
            <w:shd w:val="clear" w:color="auto" w:fill="auto"/>
            <w:tcMar>
              <w:top w:w="100" w:type="dxa"/>
              <w:left w:w="100" w:type="dxa"/>
              <w:bottom w:w="100" w:type="dxa"/>
              <w:right w:w="100" w:type="dxa"/>
            </w:tcMar>
          </w:tcPr>
          <w:p w14:paraId="7FF35990" w14:textId="358F99D3" w:rsidR="007E40E7" w:rsidRPr="00775DF6" w:rsidRDefault="007E40E7" w:rsidP="007A367E">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Count of February Months</w:t>
            </w:r>
          </w:p>
        </w:tc>
        <w:tc>
          <w:tcPr>
            <w:tcW w:w="5160" w:type="dxa"/>
            <w:shd w:val="clear" w:color="auto" w:fill="auto"/>
            <w:tcMar>
              <w:top w:w="100" w:type="dxa"/>
              <w:left w:w="100" w:type="dxa"/>
              <w:bottom w:w="100" w:type="dxa"/>
              <w:right w:w="100" w:type="dxa"/>
            </w:tcMar>
          </w:tcPr>
          <w:p w14:paraId="35BFDD9A" w14:textId="77777777" w:rsidR="007E40E7" w:rsidRPr="00775DF6" w:rsidRDefault="007E40E7" w:rsidP="007A367E">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29</w:t>
            </w:r>
          </w:p>
        </w:tc>
      </w:tr>
      <w:tr w:rsidR="007E40E7" w:rsidRPr="00775DF6" w14:paraId="6D904BCA" w14:textId="77777777" w:rsidTr="007A367E">
        <w:trPr>
          <w:jc w:val="center"/>
        </w:trPr>
        <w:tc>
          <w:tcPr>
            <w:tcW w:w="3420" w:type="dxa"/>
            <w:shd w:val="clear" w:color="auto" w:fill="auto"/>
            <w:tcMar>
              <w:top w:w="100" w:type="dxa"/>
              <w:left w:w="100" w:type="dxa"/>
              <w:bottom w:w="100" w:type="dxa"/>
              <w:right w:w="100" w:type="dxa"/>
            </w:tcMar>
          </w:tcPr>
          <w:p w14:paraId="08A994E7" w14:textId="77777777" w:rsidR="007E40E7" w:rsidRDefault="007E40E7" w:rsidP="007A367E">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Count of August Months</w:t>
            </w:r>
          </w:p>
        </w:tc>
        <w:tc>
          <w:tcPr>
            <w:tcW w:w="5160" w:type="dxa"/>
            <w:shd w:val="clear" w:color="auto" w:fill="auto"/>
            <w:tcMar>
              <w:top w:w="100" w:type="dxa"/>
              <w:left w:w="100" w:type="dxa"/>
              <w:bottom w:w="100" w:type="dxa"/>
              <w:right w:w="100" w:type="dxa"/>
            </w:tcMar>
          </w:tcPr>
          <w:p w14:paraId="6CC21AF0" w14:textId="77777777" w:rsidR="007E40E7" w:rsidRPr="00775DF6" w:rsidRDefault="007E40E7" w:rsidP="007A367E">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29</w:t>
            </w:r>
          </w:p>
        </w:tc>
      </w:tr>
      <w:tr w:rsidR="007E40E7" w:rsidRPr="00775DF6" w14:paraId="43048A55" w14:textId="77777777" w:rsidTr="007A367E">
        <w:trPr>
          <w:jc w:val="center"/>
        </w:trPr>
        <w:tc>
          <w:tcPr>
            <w:tcW w:w="3420" w:type="dxa"/>
            <w:shd w:val="clear" w:color="auto" w:fill="auto"/>
            <w:tcMar>
              <w:top w:w="100" w:type="dxa"/>
              <w:left w:w="100" w:type="dxa"/>
              <w:bottom w:w="100" w:type="dxa"/>
              <w:right w:w="100" w:type="dxa"/>
            </w:tcMar>
          </w:tcPr>
          <w:p w14:paraId="53B88615" w14:textId="40A9D8C0" w:rsidR="007E40E7" w:rsidRDefault="007E40E7" w:rsidP="007A367E">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Sum count of February values greater than 20.0mm</w:t>
            </w:r>
          </w:p>
        </w:tc>
        <w:tc>
          <w:tcPr>
            <w:tcW w:w="5160" w:type="dxa"/>
            <w:shd w:val="clear" w:color="auto" w:fill="auto"/>
            <w:tcMar>
              <w:top w:w="100" w:type="dxa"/>
              <w:left w:w="100" w:type="dxa"/>
              <w:bottom w:w="100" w:type="dxa"/>
              <w:right w:w="100" w:type="dxa"/>
            </w:tcMar>
          </w:tcPr>
          <w:p w14:paraId="68FCBDA6" w14:textId="2F66DA9B" w:rsidR="007E40E7" w:rsidRPr="00775DF6" w:rsidRDefault="007E40E7" w:rsidP="007A367E">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1</w:t>
            </w:r>
            <w:r w:rsidR="0031362F">
              <w:rPr>
                <w:rFonts w:eastAsia="Times New Roman"/>
                <w:color w:val="000000" w:themeColor="text1"/>
                <w:sz w:val="20"/>
                <w:szCs w:val="20"/>
              </w:rPr>
              <w:t>3</w:t>
            </w:r>
          </w:p>
        </w:tc>
      </w:tr>
      <w:tr w:rsidR="007E40E7" w:rsidRPr="00775DF6" w14:paraId="431EED5F" w14:textId="77777777" w:rsidTr="007A367E">
        <w:trPr>
          <w:jc w:val="center"/>
        </w:trPr>
        <w:tc>
          <w:tcPr>
            <w:tcW w:w="3420" w:type="dxa"/>
            <w:shd w:val="clear" w:color="auto" w:fill="auto"/>
            <w:tcMar>
              <w:top w:w="100" w:type="dxa"/>
              <w:left w:w="100" w:type="dxa"/>
              <w:bottom w:w="100" w:type="dxa"/>
              <w:right w:w="100" w:type="dxa"/>
            </w:tcMar>
          </w:tcPr>
          <w:p w14:paraId="203BB07A" w14:textId="09FE7DAF" w:rsidR="007E40E7" w:rsidRDefault="007E40E7" w:rsidP="007A367E">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 xml:space="preserve">Sum count of </w:t>
            </w:r>
            <w:r w:rsidR="00CA64B3">
              <w:rPr>
                <w:rFonts w:eastAsia="Times New Roman"/>
                <w:color w:val="000000" w:themeColor="text1"/>
                <w:sz w:val="20"/>
                <w:szCs w:val="20"/>
              </w:rPr>
              <w:t>August</w:t>
            </w:r>
            <w:r>
              <w:rPr>
                <w:rFonts w:eastAsia="Times New Roman"/>
                <w:color w:val="000000" w:themeColor="text1"/>
                <w:sz w:val="20"/>
                <w:szCs w:val="20"/>
              </w:rPr>
              <w:t xml:space="preserve"> values greater than </w:t>
            </w:r>
            <w:r w:rsidR="00CA64B3">
              <w:rPr>
                <w:rFonts w:eastAsia="Times New Roman"/>
                <w:color w:val="000000" w:themeColor="text1"/>
                <w:sz w:val="20"/>
                <w:szCs w:val="20"/>
              </w:rPr>
              <w:t>20.0 mm</w:t>
            </w:r>
          </w:p>
        </w:tc>
        <w:tc>
          <w:tcPr>
            <w:tcW w:w="5160" w:type="dxa"/>
            <w:shd w:val="clear" w:color="auto" w:fill="auto"/>
            <w:tcMar>
              <w:top w:w="100" w:type="dxa"/>
              <w:left w:w="100" w:type="dxa"/>
              <w:bottom w:w="100" w:type="dxa"/>
              <w:right w:w="100" w:type="dxa"/>
            </w:tcMar>
          </w:tcPr>
          <w:p w14:paraId="2CEE0ABE" w14:textId="21F81006" w:rsidR="007E40E7" w:rsidRPr="00775DF6" w:rsidRDefault="0031362F" w:rsidP="007A367E">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21</w:t>
            </w:r>
          </w:p>
        </w:tc>
      </w:tr>
      <w:tr w:rsidR="007E40E7" w:rsidRPr="00775DF6" w14:paraId="396C57A4" w14:textId="77777777" w:rsidTr="007A367E">
        <w:trPr>
          <w:jc w:val="center"/>
        </w:trPr>
        <w:tc>
          <w:tcPr>
            <w:tcW w:w="3420" w:type="dxa"/>
            <w:shd w:val="clear" w:color="auto" w:fill="auto"/>
            <w:tcMar>
              <w:top w:w="100" w:type="dxa"/>
              <w:left w:w="100" w:type="dxa"/>
              <w:bottom w:w="100" w:type="dxa"/>
              <w:right w:w="100" w:type="dxa"/>
            </w:tcMar>
          </w:tcPr>
          <w:p w14:paraId="148520E4" w14:textId="77777777" w:rsidR="007E40E7" w:rsidRDefault="007E40E7" w:rsidP="007A367E">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Significance Level</w:t>
            </w:r>
          </w:p>
        </w:tc>
        <w:tc>
          <w:tcPr>
            <w:tcW w:w="5160" w:type="dxa"/>
            <w:shd w:val="clear" w:color="auto" w:fill="auto"/>
            <w:tcMar>
              <w:top w:w="100" w:type="dxa"/>
              <w:left w:w="100" w:type="dxa"/>
              <w:bottom w:w="100" w:type="dxa"/>
              <w:right w:w="100" w:type="dxa"/>
            </w:tcMar>
          </w:tcPr>
          <w:p w14:paraId="524B9A54" w14:textId="310C3926" w:rsidR="007E40E7" w:rsidRDefault="00630A62" w:rsidP="007A367E">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5</w:t>
            </w:r>
            <w:r w:rsidR="007E40E7">
              <w:rPr>
                <w:rFonts w:eastAsia="Times New Roman"/>
                <w:color w:val="000000" w:themeColor="text1"/>
                <w:sz w:val="20"/>
                <w:szCs w:val="20"/>
              </w:rPr>
              <w:t>% (0.0</w:t>
            </w:r>
            <w:r>
              <w:rPr>
                <w:rFonts w:eastAsia="Times New Roman"/>
                <w:color w:val="000000" w:themeColor="text1"/>
                <w:sz w:val="20"/>
                <w:szCs w:val="20"/>
              </w:rPr>
              <w:t>5</w:t>
            </w:r>
            <w:r w:rsidR="007E40E7">
              <w:rPr>
                <w:rFonts w:eastAsia="Times New Roman"/>
                <w:color w:val="000000" w:themeColor="text1"/>
                <w:sz w:val="20"/>
                <w:szCs w:val="20"/>
              </w:rPr>
              <w:t>)</w:t>
            </w:r>
          </w:p>
        </w:tc>
      </w:tr>
      <w:tr w:rsidR="007E40E7" w:rsidRPr="00775DF6" w14:paraId="1F827262" w14:textId="77777777" w:rsidTr="007A367E">
        <w:trPr>
          <w:jc w:val="center"/>
        </w:trPr>
        <w:tc>
          <w:tcPr>
            <w:tcW w:w="3420" w:type="dxa"/>
            <w:shd w:val="clear" w:color="auto" w:fill="auto"/>
            <w:tcMar>
              <w:top w:w="100" w:type="dxa"/>
              <w:left w:w="100" w:type="dxa"/>
              <w:bottom w:w="100" w:type="dxa"/>
              <w:right w:w="100" w:type="dxa"/>
            </w:tcMar>
          </w:tcPr>
          <w:p w14:paraId="0C6B013A" w14:textId="77777777" w:rsidR="007E40E7" w:rsidRDefault="007E40E7" w:rsidP="007A367E">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z-score</w:t>
            </w:r>
          </w:p>
        </w:tc>
        <w:tc>
          <w:tcPr>
            <w:tcW w:w="5160" w:type="dxa"/>
            <w:shd w:val="clear" w:color="auto" w:fill="auto"/>
            <w:tcMar>
              <w:top w:w="100" w:type="dxa"/>
              <w:left w:w="100" w:type="dxa"/>
              <w:bottom w:w="100" w:type="dxa"/>
              <w:right w:w="100" w:type="dxa"/>
            </w:tcMar>
          </w:tcPr>
          <w:p w14:paraId="001ACEF6" w14:textId="3C48ED68" w:rsidR="007E40E7" w:rsidRDefault="00630A62" w:rsidP="007A367E">
            <w:pPr>
              <w:widowControl w:val="0"/>
              <w:spacing w:after="60" w:line="240" w:lineRule="auto"/>
              <w:rPr>
                <w:rFonts w:eastAsia="Times New Roman"/>
                <w:color w:val="000000" w:themeColor="text1"/>
                <w:sz w:val="20"/>
                <w:szCs w:val="20"/>
              </w:rPr>
            </w:pPr>
            <w:r w:rsidRPr="00630A62">
              <w:rPr>
                <w:rFonts w:eastAsia="Times New Roman"/>
                <w:color w:val="000000" w:themeColor="text1"/>
                <w:sz w:val="20"/>
                <w:szCs w:val="20"/>
              </w:rPr>
              <w:t>-2.1328</w:t>
            </w:r>
          </w:p>
        </w:tc>
      </w:tr>
      <w:tr w:rsidR="007E40E7" w:rsidRPr="00775DF6" w14:paraId="362A2437" w14:textId="77777777" w:rsidTr="007A367E">
        <w:trPr>
          <w:jc w:val="center"/>
        </w:trPr>
        <w:tc>
          <w:tcPr>
            <w:tcW w:w="3420" w:type="dxa"/>
            <w:shd w:val="clear" w:color="auto" w:fill="auto"/>
            <w:tcMar>
              <w:top w:w="100" w:type="dxa"/>
              <w:left w:w="100" w:type="dxa"/>
              <w:bottom w:w="100" w:type="dxa"/>
              <w:right w:w="100" w:type="dxa"/>
            </w:tcMar>
          </w:tcPr>
          <w:p w14:paraId="6A6AEA39" w14:textId="77777777" w:rsidR="007E40E7" w:rsidRDefault="007E40E7" w:rsidP="007A367E">
            <w:pPr>
              <w:widowControl w:val="0"/>
              <w:spacing w:after="60" w:line="240" w:lineRule="auto"/>
              <w:rPr>
                <w:rFonts w:eastAsia="Times New Roman"/>
                <w:color w:val="000000" w:themeColor="text1"/>
                <w:sz w:val="20"/>
                <w:szCs w:val="20"/>
              </w:rPr>
            </w:pPr>
            <w:r>
              <w:rPr>
                <w:rFonts w:eastAsia="Times New Roman"/>
                <w:color w:val="000000" w:themeColor="text1"/>
                <w:sz w:val="20"/>
                <w:szCs w:val="20"/>
              </w:rPr>
              <w:t>P-value</w:t>
            </w:r>
          </w:p>
        </w:tc>
        <w:tc>
          <w:tcPr>
            <w:tcW w:w="5160" w:type="dxa"/>
            <w:shd w:val="clear" w:color="auto" w:fill="auto"/>
            <w:tcMar>
              <w:top w:w="100" w:type="dxa"/>
              <w:left w:w="100" w:type="dxa"/>
              <w:bottom w:w="100" w:type="dxa"/>
              <w:right w:w="100" w:type="dxa"/>
            </w:tcMar>
          </w:tcPr>
          <w:p w14:paraId="22A88605" w14:textId="1D7E9D16" w:rsidR="007E40E7" w:rsidRDefault="00630A62" w:rsidP="007A367E">
            <w:pPr>
              <w:widowControl w:val="0"/>
              <w:spacing w:after="60" w:line="240" w:lineRule="auto"/>
              <w:rPr>
                <w:rFonts w:eastAsia="Times New Roman"/>
                <w:color w:val="000000" w:themeColor="text1"/>
                <w:sz w:val="20"/>
                <w:szCs w:val="20"/>
              </w:rPr>
            </w:pPr>
            <w:r w:rsidRPr="00630A62">
              <w:rPr>
                <w:rFonts w:eastAsia="Times New Roman"/>
                <w:color w:val="000000" w:themeColor="text1"/>
                <w:sz w:val="20"/>
                <w:szCs w:val="20"/>
              </w:rPr>
              <w:t>0.0329</w:t>
            </w:r>
          </w:p>
        </w:tc>
      </w:tr>
    </w:tbl>
    <w:p w14:paraId="54B0F3DE" w14:textId="6B2CDD5A" w:rsidR="007E40E7" w:rsidRDefault="007E40E7" w:rsidP="009F3193">
      <w:pPr>
        <w:rPr>
          <w:iCs/>
          <w:color w:val="0070C0"/>
        </w:rPr>
      </w:pPr>
    </w:p>
    <w:p w14:paraId="4A1C28C1" w14:textId="2FAA0E9D" w:rsidR="006E03B2" w:rsidRDefault="00FF6879" w:rsidP="00623A15">
      <w:pPr>
        <w:ind w:firstLine="720"/>
        <w:rPr>
          <w:iCs/>
          <w:color w:val="0070C0"/>
        </w:rPr>
      </w:pPr>
      <w:r>
        <w:rPr>
          <w:iCs/>
          <w:color w:val="0070C0"/>
        </w:rPr>
        <w:t>The counts for Table 2 are the same as Table 1. The difference between these tables</w:t>
      </w:r>
      <w:r w:rsidR="008F0431">
        <w:rPr>
          <w:iCs/>
          <w:color w:val="0070C0"/>
        </w:rPr>
        <w:t xml:space="preserve"> is Table 2 is evaluating the </w:t>
      </w:r>
      <w:r w:rsidR="005B62EC">
        <w:rPr>
          <w:iCs/>
          <w:color w:val="0070C0"/>
        </w:rPr>
        <w:t>difference of two population proportions for Extreme Maximum Precipitation over 20.0mm.</w:t>
      </w:r>
      <w:r w:rsidR="0085114A">
        <w:rPr>
          <w:iCs/>
          <w:color w:val="0070C0"/>
        </w:rPr>
        <w:t xml:space="preserve"> </w:t>
      </w:r>
      <w:r w:rsidR="007A367E">
        <w:rPr>
          <w:iCs/>
          <w:color w:val="0070C0"/>
        </w:rPr>
        <w:t>Also, the population</w:t>
      </w:r>
      <w:r w:rsidR="00EE6E8D">
        <w:rPr>
          <w:iCs/>
          <w:color w:val="0070C0"/>
        </w:rPr>
        <w:t xml:space="preserve"> proportions</w:t>
      </w:r>
      <w:r w:rsidR="007A367E">
        <w:rPr>
          <w:iCs/>
          <w:color w:val="0070C0"/>
        </w:rPr>
        <w:t xml:space="preserve"> will be evaluated using months</w:t>
      </w:r>
      <w:ins w:id="10" w:author="Shokoufeh Mirzaei" w:date="2019-06-12T00:43:00Z">
        <w:r w:rsidR="00EB377F">
          <w:rPr>
            <w:iCs/>
            <w:color w:val="0070C0"/>
          </w:rPr>
          <w:t xml:space="preserve"> of</w:t>
        </w:r>
      </w:ins>
      <w:r w:rsidR="007A367E">
        <w:rPr>
          <w:iCs/>
          <w:color w:val="0070C0"/>
        </w:rPr>
        <w:t xml:space="preserve"> February and August.</w:t>
      </w:r>
      <w:r w:rsidR="009837E1">
        <w:rPr>
          <w:iCs/>
          <w:color w:val="0070C0"/>
        </w:rPr>
        <w:t xml:space="preserve"> The z-score represent</w:t>
      </w:r>
      <w:ins w:id="11" w:author="Shokoufeh Mirzaei" w:date="2019-06-12T00:43:00Z">
        <w:r w:rsidR="00EB377F">
          <w:rPr>
            <w:iCs/>
            <w:color w:val="0070C0"/>
          </w:rPr>
          <w:t>s</w:t>
        </w:r>
      </w:ins>
      <w:r w:rsidR="009837E1">
        <w:rPr>
          <w:iCs/>
          <w:color w:val="0070C0"/>
        </w:rPr>
        <w:t xml:space="preserve"> a value a little over 2 standard deviations below the mean of the populations.</w:t>
      </w:r>
      <w:r w:rsidR="002F1D43">
        <w:rPr>
          <w:iCs/>
          <w:color w:val="0070C0"/>
        </w:rPr>
        <w:t xml:space="preserve"> </w:t>
      </w:r>
      <w:r w:rsidR="00F414AC">
        <w:rPr>
          <w:iCs/>
          <w:color w:val="0070C0"/>
        </w:rPr>
        <w:t xml:space="preserve">The </w:t>
      </w:r>
      <w:del w:id="12" w:author="Shokoufeh Mirzaei" w:date="2019-06-12T00:46:00Z">
        <w:r w:rsidR="00F414AC" w:rsidDel="00EB377F">
          <w:rPr>
            <w:iCs/>
            <w:color w:val="0070C0"/>
          </w:rPr>
          <w:delText>threshold value</w:delText>
        </w:r>
      </w:del>
      <w:ins w:id="13" w:author="Shokoufeh Mirzaei" w:date="2019-06-12T00:46:00Z">
        <w:r w:rsidR="00EB377F">
          <w:rPr>
            <w:iCs/>
            <w:color w:val="0070C0"/>
          </w:rPr>
          <w:t xml:space="preserve">level of signifincance </w:t>
        </w:r>
      </w:ins>
      <w:del w:id="14" w:author="Shokoufeh Mirzaei" w:date="2019-06-12T00:46:00Z">
        <w:r w:rsidR="00F414AC" w:rsidDel="00EB377F">
          <w:rPr>
            <w:iCs/>
            <w:color w:val="0070C0"/>
          </w:rPr>
          <w:delText xml:space="preserve"> </w:delText>
        </w:r>
      </w:del>
      <w:r w:rsidR="00F414AC">
        <w:rPr>
          <w:iCs/>
          <w:color w:val="0070C0"/>
        </w:rPr>
        <w:t>for the hypothesis is 5% or 0.05</w:t>
      </w:r>
      <w:r w:rsidR="007A2662">
        <w:rPr>
          <w:iCs/>
          <w:color w:val="0070C0"/>
        </w:rPr>
        <w:t xml:space="preserve">. Since the p-value of 0.0329 is less than 0.05, there is enough evidence to reject the null hypothesis. The hypothesis is to check if the </w:t>
      </w:r>
      <w:commentRangeStart w:id="15"/>
      <w:r w:rsidR="007A2662">
        <w:rPr>
          <w:iCs/>
          <w:color w:val="0070C0"/>
        </w:rPr>
        <w:t>proportion of Extreme Maximum Precipitation of over 20.00mm is the same for February and August. The null hypothesis is the alternative, the proportion of EMXP</w:t>
      </w:r>
      <w:r w:rsidR="00E00456">
        <w:rPr>
          <w:iCs/>
          <w:color w:val="0070C0"/>
        </w:rPr>
        <w:t xml:space="preserve"> above 20.0mm is not the same.</w:t>
      </w:r>
      <w:commentRangeEnd w:id="15"/>
      <w:r w:rsidR="00EB377F">
        <w:rPr>
          <w:rStyle w:val="CommentReference"/>
        </w:rPr>
        <w:commentReference w:id="15"/>
      </w:r>
    </w:p>
    <w:p w14:paraId="5480A2A8" w14:textId="398F157B" w:rsidR="00194952" w:rsidRPr="00D16CBB" w:rsidRDefault="00385818" w:rsidP="00D16CBB">
      <w:pPr>
        <w:rPr>
          <w:b/>
          <w:color w:val="0070C0"/>
          <w:sz w:val="36"/>
        </w:rPr>
      </w:pPr>
      <w:r>
        <w:rPr>
          <w:b/>
          <w:color w:val="0070C0"/>
          <w:sz w:val="36"/>
        </w:rPr>
        <w:t>3</w:t>
      </w:r>
      <w:r w:rsidR="001366F9">
        <w:rPr>
          <w:b/>
          <w:color w:val="0070C0"/>
          <w:sz w:val="36"/>
        </w:rPr>
        <w:t xml:space="preserve">. Hypothesis Tests </w:t>
      </w:r>
      <w:r w:rsidR="00E20D6E">
        <w:rPr>
          <w:b/>
          <w:color w:val="0070C0"/>
          <w:sz w:val="36"/>
        </w:rPr>
        <w:t>for</w:t>
      </w:r>
      <w:r w:rsidR="001366F9">
        <w:rPr>
          <w:b/>
          <w:color w:val="0070C0"/>
          <w:sz w:val="36"/>
        </w:rPr>
        <w:t xml:space="preserve"> Population Means (2-sample)</w:t>
      </w:r>
    </w:p>
    <w:p w14:paraId="183A05F8" w14:textId="50735C21" w:rsidR="00194952" w:rsidRDefault="00194952" w:rsidP="00194952">
      <w:pPr>
        <w:pStyle w:val="ListParagraph"/>
        <w:ind w:left="2160" w:firstLine="720"/>
        <w:rPr>
          <w:rFonts w:ascii="Arial" w:hAnsi="Arial" w:cs="Arial"/>
          <w:color w:val="0070C0"/>
          <w:sz w:val="20"/>
        </w:rPr>
      </w:pPr>
      <w:r>
        <w:rPr>
          <w:rFonts w:ascii="Arial" w:hAnsi="Arial" w:cs="Arial"/>
          <w:color w:val="0070C0"/>
          <w:sz w:val="20"/>
        </w:rPr>
        <w:t xml:space="preserve">Table 1. Hypothesis Test for </w:t>
      </w:r>
      <w:r w:rsidR="009F2FBF">
        <w:rPr>
          <w:rFonts w:ascii="Arial" w:hAnsi="Arial" w:cs="Arial"/>
          <w:color w:val="0070C0"/>
          <w:sz w:val="20"/>
        </w:rPr>
        <w:t>EMXT Mean</w:t>
      </w:r>
    </w:p>
    <w:tbl>
      <w:tblPr>
        <w:tblW w:w="85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5160"/>
      </w:tblGrid>
      <w:tr w:rsidR="00194952" w14:paraId="1811F441" w14:textId="77777777" w:rsidTr="00461C1A">
        <w:trPr>
          <w:jc w:val="center"/>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3BFE2" w14:textId="77777777" w:rsidR="00194952" w:rsidRDefault="00194952" w:rsidP="00461C1A">
            <w:pPr>
              <w:widowControl w:val="0"/>
              <w:spacing w:after="60" w:line="240" w:lineRule="auto"/>
              <w:rPr>
                <w:rFonts w:eastAsia="Times New Roman"/>
                <w:b/>
                <w:color w:val="0070C0"/>
                <w:sz w:val="20"/>
                <w:szCs w:val="20"/>
              </w:rPr>
            </w:pPr>
            <w:r>
              <w:rPr>
                <w:rFonts w:eastAsia="Times New Roman"/>
                <w:b/>
                <w:color w:val="0070C0"/>
                <w:sz w:val="20"/>
                <w:szCs w:val="20"/>
              </w:rPr>
              <w:t>Statistic</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4EAD5" w14:textId="77777777" w:rsidR="00194952" w:rsidRDefault="00194952" w:rsidP="00461C1A">
            <w:pPr>
              <w:widowControl w:val="0"/>
              <w:spacing w:after="60" w:line="240" w:lineRule="auto"/>
              <w:rPr>
                <w:rFonts w:eastAsia="Times New Roman"/>
                <w:b/>
                <w:color w:val="0070C0"/>
                <w:sz w:val="20"/>
                <w:szCs w:val="20"/>
              </w:rPr>
            </w:pPr>
            <w:r>
              <w:rPr>
                <w:rFonts w:eastAsia="Times New Roman"/>
                <w:b/>
                <w:color w:val="0070C0"/>
                <w:sz w:val="20"/>
                <w:szCs w:val="20"/>
              </w:rPr>
              <w:t>Value</w:t>
            </w:r>
          </w:p>
        </w:tc>
      </w:tr>
      <w:tr w:rsidR="00185A63" w14:paraId="437A298E" w14:textId="77777777" w:rsidTr="00461C1A">
        <w:trPr>
          <w:jc w:val="center"/>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4134B" w14:textId="245535E6" w:rsidR="00185A63" w:rsidRDefault="00185A63" w:rsidP="00185A63">
            <w:pPr>
              <w:widowControl w:val="0"/>
              <w:spacing w:after="60" w:line="240" w:lineRule="auto"/>
              <w:rPr>
                <w:rFonts w:eastAsia="Times New Roman"/>
                <w:color w:val="0070C0"/>
                <w:sz w:val="20"/>
                <w:szCs w:val="20"/>
              </w:rPr>
            </w:pPr>
            <w:r>
              <w:rPr>
                <w:rFonts w:eastAsia="Times New Roman"/>
                <w:color w:val="0070C0"/>
                <w:sz w:val="20"/>
                <w:szCs w:val="20"/>
              </w:rPr>
              <w:t>jul_data</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4E821" w14:textId="765DB7C8" w:rsidR="00185A63" w:rsidRDefault="00185A63" w:rsidP="00185A63">
            <w:pPr>
              <w:widowControl w:val="0"/>
              <w:spacing w:after="60" w:line="240" w:lineRule="auto"/>
              <w:rPr>
                <w:rFonts w:eastAsia="Times New Roman"/>
                <w:color w:val="0070C0"/>
                <w:sz w:val="20"/>
                <w:szCs w:val="20"/>
              </w:rPr>
            </w:pPr>
            <w:r>
              <w:rPr>
                <w:rFonts w:eastAsia="Times New Roman"/>
                <w:color w:val="0070C0"/>
                <w:sz w:val="20"/>
                <w:szCs w:val="20"/>
              </w:rPr>
              <w:t>An array of EMXT values where the ‘Month’ equals 7</w:t>
            </w:r>
          </w:p>
        </w:tc>
      </w:tr>
      <w:tr w:rsidR="00185A63" w14:paraId="7982836E" w14:textId="77777777" w:rsidTr="00461C1A">
        <w:trPr>
          <w:jc w:val="center"/>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91842" w14:textId="017DA55D" w:rsidR="00185A63" w:rsidRDefault="00185A63" w:rsidP="00185A63">
            <w:pPr>
              <w:widowControl w:val="0"/>
              <w:spacing w:after="60" w:line="240" w:lineRule="auto"/>
              <w:rPr>
                <w:rFonts w:eastAsia="Times New Roman"/>
                <w:color w:val="0070C0"/>
                <w:sz w:val="20"/>
                <w:szCs w:val="20"/>
              </w:rPr>
            </w:pPr>
            <w:r>
              <w:rPr>
                <w:rFonts w:eastAsia="Times New Roman"/>
                <w:color w:val="0070C0"/>
                <w:sz w:val="20"/>
                <w:szCs w:val="20"/>
              </w:rPr>
              <w:t>aug_data</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4767D" w14:textId="737BA858" w:rsidR="00185A63" w:rsidRDefault="00185A63" w:rsidP="00185A63">
            <w:pPr>
              <w:widowControl w:val="0"/>
              <w:spacing w:after="60" w:line="240" w:lineRule="auto"/>
              <w:rPr>
                <w:rFonts w:eastAsia="Times New Roman"/>
                <w:color w:val="0070C0"/>
                <w:sz w:val="20"/>
                <w:szCs w:val="20"/>
              </w:rPr>
            </w:pPr>
            <w:r>
              <w:rPr>
                <w:rFonts w:eastAsia="Times New Roman"/>
                <w:color w:val="0070C0"/>
                <w:sz w:val="20"/>
                <w:szCs w:val="20"/>
              </w:rPr>
              <w:t>An array of EMXT values where the ‘Month’ equals 8</w:t>
            </w:r>
          </w:p>
        </w:tc>
      </w:tr>
      <w:tr w:rsidR="009E3363" w14:paraId="10FEB7CA" w14:textId="77777777" w:rsidTr="00461C1A">
        <w:trPr>
          <w:jc w:val="center"/>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B40F30" w14:textId="2296F705" w:rsidR="009E3363" w:rsidRDefault="009E3363" w:rsidP="00185A63">
            <w:pPr>
              <w:widowControl w:val="0"/>
              <w:spacing w:after="60" w:line="240" w:lineRule="auto"/>
              <w:rPr>
                <w:rFonts w:eastAsia="Times New Roman"/>
                <w:color w:val="0070C0"/>
                <w:sz w:val="20"/>
                <w:szCs w:val="20"/>
              </w:rPr>
            </w:pPr>
            <w:r>
              <w:rPr>
                <w:rFonts w:eastAsia="Times New Roman"/>
                <w:color w:val="0070C0"/>
                <w:sz w:val="20"/>
                <w:szCs w:val="20"/>
              </w:rPr>
              <w:t>Statistic</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76DDE" w14:textId="532DF7C7" w:rsidR="009E3363" w:rsidRDefault="009E3363" w:rsidP="00185A63">
            <w:pPr>
              <w:widowControl w:val="0"/>
              <w:spacing w:after="60" w:line="240" w:lineRule="auto"/>
              <w:rPr>
                <w:rFonts w:eastAsia="Times New Roman"/>
                <w:color w:val="0070C0"/>
                <w:sz w:val="20"/>
                <w:szCs w:val="20"/>
              </w:rPr>
            </w:pPr>
            <w:r w:rsidRPr="009E3363">
              <w:rPr>
                <w:rFonts w:eastAsia="Times New Roman"/>
                <w:color w:val="0070C0"/>
                <w:sz w:val="20"/>
                <w:szCs w:val="20"/>
              </w:rPr>
              <w:t>1.293</w:t>
            </w:r>
            <w:r>
              <w:rPr>
                <w:rFonts w:eastAsia="Times New Roman"/>
                <w:color w:val="0070C0"/>
                <w:sz w:val="20"/>
                <w:szCs w:val="20"/>
              </w:rPr>
              <w:t>1</w:t>
            </w:r>
          </w:p>
        </w:tc>
      </w:tr>
      <w:tr w:rsidR="009E3363" w14:paraId="79CD37F5" w14:textId="77777777" w:rsidTr="00461C1A">
        <w:trPr>
          <w:jc w:val="center"/>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99F0E5" w14:textId="65810DB5" w:rsidR="009E3363" w:rsidRDefault="009E3363" w:rsidP="00185A63">
            <w:pPr>
              <w:widowControl w:val="0"/>
              <w:spacing w:after="60" w:line="240" w:lineRule="auto"/>
              <w:rPr>
                <w:rFonts w:eastAsia="Times New Roman"/>
                <w:color w:val="0070C0"/>
                <w:sz w:val="20"/>
                <w:szCs w:val="20"/>
              </w:rPr>
            </w:pPr>
            <w:r>
              <w:rPr>
                <w:rFonts w:eastAsia="Times New Roman"/>
                <w:color w:val="0070C0"/>
                <w:sz w:val="20"/>
                <w:szCs w:val="20"/>
              </w:rPr>
              <w:t>P-Value</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BB7D92" w14:textId="4F2B44AC" w:rsidR="009E3363" w:rsidRDefault="009E3363" w:rsidP="00185A63">
            <w:pPr>
              <w:widowControl w:val="0"/>
              <w:spacing w:after="60" w:line="240" w:lineRule="auto"/>
              <w:rPr>
                <w:rFonts w:eastAsia="Times New Roman"/>
                <w:color w:val="0070C0"/>
                <w:sz w:val="20"/>
                <w:szCs w:val="20"/>
              </w:rPr>
            </w:pPr>
            <w:r w:rsidRPr="009E3363">
              <w:rPr>
                <w:rFonts w:eastAsia="Times New Roman"/>
                <w:color w:val="0070C0"/>
                <w:sz w:val="20"/>
                <w:szCs w:val="20"/>
              </w:rPr>
              <w:t>0.2013</w:t>
            </w:r>
          </w:p>
        </w:tc>
      </w:tr>
    </w:tbl>
    <w:p w14:paraId="453EEF35" w14:textId="3DDA9E4F" w:rsidR="00D95E10" w:rsidRDefault="00D95E10" w:rsidP="00D95E10">
      <w:pPr>
        <w:rPr>
          <w:iCs/>
          <w:color w:val="0070C0"/>
        </w:rPr>
      </w:pPr>
    </w:p>
    <w:p w14:paraId="06F8206F" w14:textId="1ACA9A30" w:rsidR="006E7E51" w:rsidRDefault="006E7E51" w:rsidP="00D95E10">
      <w:pPr>
        <w:rPr>
          <w:iCs/>
          <w:color w:val="0070C0"/>
        </w:rPr>
      </w:pPr>
      <w:r>
        <w:rPr>
          <w:iCs/>
          <w:color w:val="0070C0"/>
        </w:rPr>
        <w:t>Using the previously used significance level</w:t>
      </w:r>
      <w:r w:rsidR="009E3363">
        <w:rPr>
          <w:iCs/>
          <w:color w:val="0070C0"/>
        </w:rPr>
        <w:t xml:space="preserve"> of 1% (0.01)</w:t>
      </w:r>
      <w:r w:rsidR="008E1286">
        <w:rPr>
          <w:iCs/>
          <w:color w:val="0070C0"/>
        </w:rPr>
        <w:t xml:space="preserve">, if we look at the p-value, we can analyze that since the p-value is </w:t>
      </w:r>
      <w:r w:rsidR="00E8511B">
        <w:rPr>
          <w:iCs/>
          <w:color w:val="0070C0"/>
        </w:rPr>
        <w:t>greater then the significance level, there is insufficient evidence to reject the null hypothesis of the average EMXT is the same for July and August.</w:t>
      </w:r>
    </w:p>
    <w:p w14:paraId="63605E06" w14:textId="77777777" w:rsidR="008E1286" w:rsidRDefault="008E1286" w:rsidP="00D95E10">
      <w:pPr>
        <w:rPr>
          <w:iCs/>
          <w:color w:val="0070C0"/>
        </w:rPr>
      </w:pPr>
    </w:p>
    <w:p w14:paraId="732E49F9" w14:textId="4C387015" w:rsidR="009F2FBF" w:rsidRDefault="009F2FBF" w:rsidP="009F2FBF">
      <w:pPr>
        <w:pStyle w:val="ListParagraph"/>
        <w:ind w:left="2160" w:firstLine="720"/>
        <w:rPr>
          <w:rFonts w:ascii="Arial" w:hAnsi="Arial" w:cs="Arial"/>
          <w:color w:val="0070C0"/>
          <w:sz w:val="20"/>
        </w:rPr>
      </w:pPr>
      <w:r>
        <w:rPr>
          <w:rFonts w:ascii="Arial" w:hAnsi="Arial" w:cs="Arial"/>
          <w:color w:val="0070C0"/>
          <w:sz w:val="20"/>
        </w:rPr>
        <w:t>Table 1. Hypothesis Test for EMXP Mean</w:t>
      </w:r>
    </w:p>
    <w:tbl>
      <w:tblPr>
        <w:tblW w:w="85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gridCol w:w="5160"/>
      </w:tblGrid>
      <w:tr w:rsidR="009F2FBF" w14:paraId="303E8568" w14:textId="77777777" w:rsidTr="00461C1A">
        <w:trPr>
          <w:jc w:val="center"/>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8C267" w14:textId="77777777" w:rsidR="009F2FBF" w:rsidRDefault="009F2FBF" w:rsidP="00461C1A">
            <w:pPr>
              <w:widowControl w:val="0"/>
              <w:spacing w:after="60" w:line="240" w:lineRule="auto"/>
              <w:rPr>
                <w:rFonts w:eastAsia="Times New Roman"/>
                <w:b/>
                <w:color w:val="0070C0"/>
                <w:sz w:val="20"/>
                <w:szCs w:val="20"/>
              </w:rPr>
            </w:pPr>
            <w:r>
              <w:rPr>
                <w:rFonts w:eastAsia="Times New Roman"/>
                <w:b/>
                <w:color w:val="0070C0"/>
                <w:sz w:val="20"/>
                <w:szCs w:val="20"/>
              </w:rPr>
              <w:t>Statistic</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C775" w14:textId="77777777" w:rsidR="009F2FBF" w:rsidRDefault="009F2FBF" w:rsidP="00461C1A">
            <w:pPr>
              <w:widowControl w:val="0"/>
              <w:spacing w:after="60" w:line="240" w:lineRule="auto"/>
              <w:rPr>
                <w:rFonts w:eastAsia="Times New Roman"/>
                <w:b/>
                <w:color w:val="0070C0"/>
                <w:sz w:val="20"/>
                <w:szCs w:val="20"/>
              </w:rPr>
            </w:pPr>
            <w:r>
              <w:rPr>
                <w:rFonts w:eastAsia="Times New Roman"/>
                <w:b/>
                <w:color w:val="0070C0"/>
                <w:sz w:val="20"/>
                <w:szCs w:val="20"/>
              </w:rPr>
              <w:t>Value</w:t>
            </w:r>
          </w:p>
        </w:tc>
      </w:tr>
      <w:tr w:rsidR="00185A63" w14:paraId="6078623E" w14:textId="77777777" w:rsidTr="00461C1A">
        <w:trPr>
          <w:jc w:val="center"/>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0BF92" w14:textId="303D6233" w:rsidR="00185A63" w:rsidRDefault="00185A63" w:rsidP="00185A63">
            <w:pPr>
              <w:widowControl w:val="0"/>
              <w:spacing w:after="60" w:line="240" w:lineRule="auto"/>
              <w:rPr>
                <w:rFonts w:eastAsia="Times New Roman"/>
                <w:color w:val="0070C0"/>
                <w:sz w:val="20"/>
                <w:szCs w:val="20"/>
              </w:rPr>
            </w:pPr>
            <w:r>
              <w:rPr>
                <w:rFonts w:eastAsia="Times New Roman"/>
                <w:color w:val="0070C0"/>
                <w:sz w:val="20"/>
                <w:szCs w:val="20"/>
              </w:rPr>
              <w:t>feb_data</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2273E" w14:textId="64C5DD0B" w:rsidR="00185A63" w:rsidRDefault="00185A63" w:rsidP="00185A63">
            <w:pPr>
              <w:widowControl w:val="0"/>
              <w:spacing w:after="60" w:line="240" w:lineRule="auto"/>
              <w:rPr>
                <w:rFonts w:eastAsia="Times New Roman"/>
                <w:color w:val="0070C0"/>
                <w:sz w:val="20"/>
                <w:szCs w:val="20"/>
              </w:rPr>
            </w:pPr>
            <w:r>
              <w:rPr>
                <w:rFonts w:eastAsia="Times New Roman"/>
                <w:color w:val="0070C0"/>
                <w:sz w:val="20"/>
                <w:szCs w:val="20"/>
              </w:rPr>
              <w:t>An array of EMXP values where the ‘Month’ equals 2</w:t>
            </w:r>
          </w:p>
        </w:tc>
      </w:tr>
      <w:tr w:rsidR="00185A63" w14:paraId="2993CD68" w14:textId="77777777" w:rsidTr="00461C1A">
        <w:trPr>
          <w:jc w:val="center"/>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DD3F2" w14:textId="6ED105C7" w:rsidR="00185A63" w:rsidRDefault="00185A63" w:rsidP="00185A63">
            <w:pPr>
              <w:widowControl w:val="0"/>
              <w:spacing w:after="60" w:line="240" w:lineRule="auto"/>
              <w:rPr>
                <w:rFonts w:eastAsia="Times New Roman"/>
                <w:color w:val="0070C0"/>
                <w:sz w:val="20"/>
                <w:szCs w:val="20"/>
              </w:rPr>
            </w:pPr>
            <w:r>
              <w:rPr>
                <w:rFonts w:eastAsia="Times New Roman"/>
                <w:color w:val="0070C0"/>
                <w:sz w:val="20"/>
                <w:szCs w:val="20"/>
              </w:rPr>
              <w:t>aug_data</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8A235" w14:textId="2EF67296" w:rsidR="00185A63" w:rsidRDefault="00185A63" w:rsidP="00185A63">
            <w:pPr>
              <w:widowControl w:val="0"/>
              <w:spacing w:after="60" w:line="240" w:lineRule="auto"/>
              <w:rPr>
                <w:rFonts w:eastAsia="Times New Roman"/>
                <w:color w:val="0070C0"/>
                <w:sz w:val="20"/>
                <w:szCs w:val="20"/>
              </w:rPr>
            </w:pPr>
            <w:r>
              <w:rPr>
                <w:rFonts w:eastAsia="Times New Roman"/>
                <w:color w:val="0070C0"/>
                <w:sz w:val="20"/>
                <w:szCs w:val="20"/>
              </w:rPr>
              <w:t>An array of EMXP values where the ‘Month’ equals 8</w:t>
            </w:r>
          </w:p>
        </w:tc>
      </w:tr>
      <w:tr w:rsidR="009E3363" w14:paraId="59423A94" w14:textId="77777777" w:rsidTr="00461C1A">
        <w:trPr>
          <w:jc w:val="center"/>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06CED6" w14:textId="0A642FA7" w:rsidR="009E3363" w:rsidRDefault="009E3363" w:rsidP="009E3363">
            <w:pPr>
              <w:widowControl w:val="0"/>
              <w:spacing w:after="60" w:line="240" w:lineRule="auto"/>
              <w:rPr>
                <w:rFonts w:eastAsia="Times New Roman"/>
                <w:color w:val="0070C0"/>
                <w:sz w:val="20"/>
                <w:szCs w:val="20"/>
              </w:rPr>
            </w:pPr>
            <w:r>
              <w:rPr>
                <w:rFonts w:eastAsia="Times New Roman"/>
                <w:color w:val="0070C0"/>
                <w:sz w:val="20"/>
                <w:szCs w:val="20"/>
              </w:rPr>
              <w:t>Statistic</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9D8E3" w14:textId="386D815A" w:rsidR="009E3363" w:rsidRDefault="009E3363" w:rsidP="009E3363">
            <w:pPr>
              <w:widowControl w:val="0"/>
              <w:spacing w:after="60" w:line="240" w:lineRule="auto"/>
              <w:rPr>
                <w:rFonts w:eastAsia="Times New Roman"/>
                <w:color w:val="0070C0"/>
                <w:sz w:val="20"/>
                <w:szCs w:val="20"/>
              </w:rPr>
            </w:pPr>
            <w:r w:rsidRPr="009E3363">
              <w:rPr>
                <w:rFonts w:eastAsia="Times New Roman"/>
                <w:color w:val="0070C0"/>
                <w:sz w:val="20"/>
                <w:szCs w:val="20"/>
              </w:rPr>
              <w:t>2.2438</w:t>
            </w:r>
          </w:p>
        </w:tc>
      </w:tr>
      <w:tr w:rsidR="009E3363" w14:paraId="1C48493D" w14:textId="77777777" w:rsidTr="00461C1A">
        <w:trPr>
          <w:jc w:val="center"/>
        </w:trPr>
        <w:tc>
          <w:tcPr>
            <w:tcW w:w="3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A9E0B" w14:textId="1C2E6781" w:rsidR="009E3363" w:rsidRDefault="009E3363" w:rsidP="009E3363">
            <w:pPr>
              <w:widowControl w:val="0"/>
              <w:spacing w:after="60" w:line="240" w:lineRule="auto"/>
              <w:rPr>
                <w:rFonts w:eastAsia="Times New Roman"/>
                <w:color w:val="0070C0"/>
                <w:sz w:val="20"/>
                <w:szCs w:val="20"/>
              </w:rPr>
            </w:pPr>
            <w:r>
              <w:rPr>
                <w:rFonts w:eastAsia="Times New Roman"/>
                <w:color w:val="0070C0"/>
                <w:sz w:val="20"/>
                <w:szCs w:val="20"/>
              </w:rPr>
              <w:t>P-Value</w:t>
            </w:r>
          </w:p>
        </w:tc>
        <w:tc>
          <w:tcPr>
            <w:tcW w:w="5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DD9C7" w14:textId="0D92DF32" w:rsidR="009E3363" w:rsidRPr="009E3363" w:rsidRDefault="009E3363" w:rsidP="009E3363">
            <w:pPr>
              <w:widowControl w:val="0"/>
              <w:spacing w:after="60" w:line="240" w:lineRule="auto"/>
              <w:rPr>
                <w:rFonts w:eastAsia="Times New Roman"/>
                <w:color w:val="0070C0"/>
                <w:sz w:val="20"/>
                <w:szCs w:val="20"/>
              </w:rPr>
            </w:pPr>
            <w:r w:rsidRPr="009E3363">
              <w:rPr>
                <w:rFonts w:eastAsia="Times New Roman"/>
                <w:color w:val="0070C0"/>
                <w:sz w:val="20"/>
                <w:szCs w:val="20"/>
              </w:rPr>
              <w:t>0.0299</w:t>
            </w:r>
          </w:p>
        </w:tc>
      </w:tr>
    </w:tbl>
    <w:p w14:paraId="49523E56" w14:textId="55AFA935" w:rsidR="009F2FBF" w:rsidRDefault="009F2FBF" w:rsidP="00D95E10">
      <w:pPr>
        <w:rPr>
          <w:iCs/>
          <w:color w:val="0070C0"/>
        </w:rPr>
      </w:pPr>
    </w:p>
    <w:p w14:paraId="1850B949" w14:textId="1A36F417" w:rsidR="000468B7" w:rsidRDefault="000468B7" w:rsidP="000468B7">
      <w:pPr>
        <w:rPr>
          <w:iCs/>
          <w:color w:val="0070C0"/>
        </w:rPr>
      </w:pPr>
      <w:r>
        <w:rPr>
          <w:iCs/>
          <w:color w:val="0070C0"/>
        </w:rPr>
        <w:t>Using the previously used significance level of 5% (0.05)</w:t>
      </w:r>
      <w:r w:rsidR="00E8511B">
        <w:rPr>
          <w:iCs/>
          <w:color w:val="0070C0"/>
        </w:rPr>
        <w:t xml:space="preserve">, since the p-value is less than </w:t>
      </w:r>
      <w:r w:rsidR="00770428">
        <w:rPr>
          <w:iCs/>
          <w:color w:val="0070C0"/>
        </w:rPr>
        <w:t>the significance level, we have enough evidence to reject the null hypothesis of the EMXP in February is more than August.</w:t>
      </w:r>
    </w:p>
    <w:p w14:paraId="4EFB4346" w14:textId="77777777" w:rsidR="000468B7" w:rsidRDefault="000468B7" w:rsidP="00D95E10">
      <w:pPr>
        <w:rPr>
          <w:iCs/>
          <w:color w:val="0070C0"/>
        </w:rPr>
      </w:pPr>
    </w:p>
    <w:p w14:paraId="1B032670" w14:textId="0FDCF4F1" w:rsidR="00D96C9B" w:rsidRPr="00C44F94" w:rsidRDefault="00D96C9B" w:rsidP="00D95E10">
      <w:pPr>
        <w:rPr>
          <w:iCs/>
          <w:color w:val="0070C0"/>
        </w:rPr>
      </w:pPr>
    </w:p>
    <w:p w14:paraId="35543F31" w14:textId="0811E288" w:rsidR="00EB2C1F" w:rsidRPr="00775DF6" w:rsidRDefault="00385818" w:rsidP="00EB2C1F">
      <w:pPr>
        <w:rPr>
          <w:b/>
          <w:color w:val="0070C0"/>
          <w:sz w:val="36"/>
        </w:rPr>
      </w:pPr>
      <w:r>
        <w:rPr>
          <w:b/>
          <w:color w:val="0070C0"/>
          <w:sz w:val="36"/>
        </w:rPr>
        <w:t>4</w:t>
      </w:r>
      <w:r w:rsidR="00C75E64" w:rsidRPr="00775DF6">
        <w:rPr>
          <w:b/>
          <w:color w:val="0070C0"/>
          <w:sz w:val="36"/>
        </w:rPr>
        <w:t xml:space="preserve">. </w:t>
      </w:r>
      <w:r w:rsidR="00EB2C1F" w:rsidRPr="00775DF6">
        <w:rPr>
          <w:b/>
          <w:color w:val="0070C0"/>
          <w:sz w:val="36"/>
        </w:rPr>
        <w:t>Results</w:t>
      </w:r>
    </w:p>
    <w:p w14:paraId="097B7F34" w14:textId="4CFDFB75" w:rsidR="009C2F17" w:rsidRDefault="009C2F17" w:rsidP="00623A15">
      <w:pPr>
        <w:ind w:firstLine="720"/>
        <w:rPr>
          <w:color w:val="0070C0"/>
        </w:rPr>
      </w:pPr>
      <w:r>
        <w:rPr>
          <w:color w:val="0070C0"/>
        </w:rPr>
        <w:t>After p</w:t>
      </w:r>
      <w:r w:rsidRPr="009C2F17">
        <w:rPr>
          <w:color w:val="0070C0"/>
        </w:rPr>
        <w:t>erform</w:t>
      </w:r>
      <w:r>
        <w:rPr>
          <w:color w:val="0070C0"/>
        </w:rPr>
        <w:t>ing</w:t>
      </w:r>
      <w:r w:rsidRPr="009C2F17">
        <w:rPr>
          <w:color w:val="0070C0"/>
        </w:rPr>
        <w:t xml:space="preserve"> </w:t>
      </w:r>
      <w:r>
        <w:rPr>
          <w:color w:val="0070C0"/>
        </w:rPr>
        <w:t xml:space="preserve">a </w:t>
      </w:r>
      <w:r w:rsidRPr="009C2F17">
        <w:rPr>
          <w:color w:val="0070C0"/>
        </w:rPr>
        <w:t>hypothesis test for the difference of two population proportions</w:t>
      </w:r>
      <w:r>
        <w:rPr>
          <w:color w:val="0070C0"/>
        </w:rPr>
        <w:t xml:space="preserve"> of Extreme Maximum Temperature</w:t>
      </w:r>
      <w:r w:rsidR="00007507">
        <w:rPr>
          <w:color w:val="0070C0"/>
        </w:rPr>
        <w:t>, the results determine the z-score was 1.0561 standard deviations above the random normalized mean. Around 34.1%</w:t>
      </w:r>
      <w:r w:rsidR="00994CC8">
        <w:rPr>
          <w:color w:val="0070C0"/>
        </w:rPr>
        <w:t xml:space="preserve"> above the mean</w:t>
      </w:r>
      <w:r w:rsidR="00007507">
        <w:rPr>
          <w:color w:val="0070C0"/>
        </w:rPr>
        <w:t xml:space="preserve">. </w:t>
      </w:r>
      <w:r w:rsidR="00994CC8">
        <w:rPr>
          <w:color w:val="0070C0"/>
        </w:rPr>
        <w:t>The p-value, which gives evidence to accept or reject the hypothesis was 0.2909. With a provided statistical significance of 1% (0.01), since the p-value was above what was considered a statistical significance then we have enough evidence to reject the hypothesis. This means that the proportion of temperature above 32.5 degrees Celsius is not the same for months July and August.</w:t>
      </w:r>
      <w:r w:rsidR="00FA177D">
        <w:rPr>
          <w:color w:val="0070C0"/>
        </w:rPr>
        <w:t xml:space="preserve"> </w:t>
      </w:r>
      <w:r w:rsidR="00EC6808">
        <w:rPr>
          <w:color w:val="0070C0"/>
        </w:rPr>
        <w:t>Now we can investigate factors that could have cause</w:t>
      </w:r>
      <w:ins w:id="16" w:author="Shokoufeh Mirzaei" w:date="2019-06-12T00:44:00Z">
        <w:r w:rsidR="00EB377F">
          <w:rPr>
            <w:color w:val="0070C0"/>
          </w:rPr>
          <w:t>d</w:t>
        </w:r>
      </w:ins>
      <w:r w:rsidR="00EC6808">
        <w:rPr>
          <w:color w:val="0070C0"/>
        </w:rPr>
        <w:t xml:space="preserve"> this hypothesis to not be true.</w:t>
      </w:r>
    </w:p>
    <w:p w14:paraId="13E7FC98" w14:textId="38137D85" w:rsidR="00994CC8" w:rsidRPr="009C2F17" w:rsidRDefault="00994CC8" w:rsidP="00994CC8">
      <w:pPr>
        <w:rPr>
          <w:color w:val="0070C0"/>
        </w:rPr>
      </w:pPr>
      <w:r>
        <w:rPr>
          <w:color w:val="0070C0"/>
        </w:rPr>
        <w:tab/>
        <w:t xml:space="preserve">After conducting the analysis of the </w:t>
      </w:r>
      <w:r w:rsidR="00FA177D" w:rsidRPr="00FA177D">
        <w:rPr>
          <w:color w:val="0070C0"/>
        </w:rPr>
        <w:t>hypothesis test for the difference of two population proportions</w:t>
      </w:r>
      <w:r w:rsidR="00FA177D">
        <w:rPr>
          <w:color w:val="0070C0"/>
        </w:rPr>
        <w:t xml:space="preserve"> of Extreme Maximum Precipitation. The hypothesis goal was to determine if the proportion of precipitation above 20.0mm is the same for months February and August in the data set. </w:t>
      </w:r>
      <w:r w:rsidR="00EC6808">
        <w:rPr>
          <w:color w:val="0070C0"/>
        </w:rPr>
        <w:t>Based on a z-value of -2.1328, means the comparison of the proportion is slightly greater than 2 standard deviation below the mean of the normally distributed dataset.</w:t>
      </w:r>
      <w:r w:rsidR="009D58ED">
        <w:rPr>
          <w:color w:val="0070C0"/>
        </w:rPr>
        <w:t xml:space="preserve"> Further</w:t>
      </w:r>
      <w:ins w:id="17" w:author="Shokoufeh Mirzaei" w:date="2019-06-12T00:47:00Z">
        <w:r w:rsidR="00EB377F">
          <w:rPr>
            <w:color w:val="0070C0"/>
          </w:rPr>
          <w:t>,</w:t>
        </w:r>
      </w:ins>
      <w:r w:rsidR="009D58ED">
        <w:rPr>
          <w:color w:val="0070C0"/>
        </w:rPr>
        <w:t xml:space="preserve"> the p-value was below the 5% level of significance which determine</w:t>
      </w:r>
      <w:ins w:id="18" w:author="Shokoufeh Mirzaei" w:date="2019-06-12T00:44:00Z">
        <w:r w:rsidR="00EB377F">
          <w:rPr>
            <w:color w:val="0070C0"/>
          </w:rPr>
          <w:t>s</w:t>
        </w:r>
      </w:ins>
      <w:r w:rsidR="009D58ED">
        <w:rPr>
          <w:color w:val="0070C0"/>
        </w:rPr>
        <w:t xml:space="preserve"> the hypothesis had e</w:t>
      </w:r>
      <w:bookmarkStart w:id="19" w:name="_GoBack"/>
      <w:bookmarkEnd w:id="19"/>
      <w:r w:rsidR="009D58ED">
        <w:rPr>
          <w:color w:val="0070C0"/>
        </w:rPr>
        <w:t xml:space="preserve">nough evidence to </w:t>
      </w:r>
      <w:r w:rsidR="00591067">
        <w:rPr>
          <w:color w:val="0070C0"/>
        </w:rPr>
        <w:t>b</w:t>
      </w:r>
      <w:r w:rsidR="009D58ED">
        <w:rPr>
          <w:color w:val="0070C0"/>
        </w:rPr>
        <w:t>e accepted.</w:t>
      </w:r>
      <w:r w:rsidR="00591067">
        <w:rPr>
          <w:color w:val="0070C0"/>
        </w:rPr>
        <w:t xml:space="preserve"> We can look at factors that determine this hypothesis to be accepted such as the February and months and the August months experienced similar seasonal chances. One lead to cold weather and the other leads to warm weather.</w:t>
      </w:r>
    </w:p>
    <w:p w14:paraId="002CD4B6" w14:textId="3EE9D122" w:rsidR="005A7CC6" w:rsidRPr="00775DF6" w:rsidRDefault="00441FF5" w:rsidP="005A7CC6">
      <w:pPr>
        <w:rPr>
          <w:b/>
          <w:color w:val="0070C0"/>
          <w:sz w:val="36"/>
        </w:rPr>
      </w:pPr>
      <w:r>
        <w:rPr>
          <w:b/>
          <w:color w:val="0070C0"/>
          <w:sz w:val="36"/>
        </w:rPr>
        <w:t>5</w:t>
      </w:r>
      <w:r w:rsidR="00C75E64" w:rsidRPr="00775DF6">
        <w:rPr>
          <w:b/>
          <w:color w:val="0070C0"/>
          <w:sz w:val="36"/>
        </w:rPr>
        <w:t xml:space="preserve">. </w:t>
      </w:r>
      <w:r w:rsidR="005A7CC6" w:rsidRPr="00775DF6">
        <w:rPr>
          <w:b/>
          <w:color w:val="0070C0"/>
          <w:sz w:val="36"/>
        </w:rPr>
        <w:t>References</w:t>
      </w:r>
    </w:p>
    <w:p w14:paraId="2EA8B78C" w14:textId="77777777" w:rsidR="00D16CBB" w:rsidRDefault="00D16CBB" w:rsidP="00D16CBB">
      <w:pPr>
        <w:autoSpaceDE w:val="0"/>
        <w:autoSpaceDN w:val="0"/>
        <w:adjustRightInd w:val="0"/>
        <w:spacing w:after="0" w:line="240" w:lineRule="auto"/>
        <w:rPr>
          <w:rFonts w:ascii="TT53t00" w:hAnsi="TT53t00" w:cs="TT53t00"/>
          <w:color w:val="0070C0"/>
        </w:rPr>
      </w:pPr>
      <w:r>
        <w:rPr>
          <w:rFonts w:ascii="TT53t00" w:hAnsi="TT53t00" w:cs="TT53t00"/>
          <w:color w:val="0070C0"/>
        </w:rPr>
        <w:t>Berrier, J., Nestler, S., Pardoe, I., Sturdivant, R. X., Watts, K., Chan, C., . . . Vahid, F. (2016). MAT 243: Applied Stats for STEM. Los Gatos, CA: Zyante.</w:t>
      </w:r>
    </w:p>
    <w:p w14:paraId="5EDC03EA" w14:textId="77777777" w:rsidR="00D16CBB" w:rsidRDefault="00D16CBB" w:rsidP="00D16CBB">
      <w:pPr>
        <w:autoSpaceDE w:val="0"/>
        <w:autoSpaceDN w:val="0"/>
        <w:adjustRightInd w:val="0"/>
        <w:spacing w:after="0" w:line="240" w:lineRule="auto"/>
        <w:rPr>
          <w:rFonts w:ascii="TT53t00" w:hAnsi="TT53t00" w:cs="TT53t00"/>
          <w:color w:val="0070C0"/>
        </w:rPr>
      </w:pPr>
    </w:p>
    <w:p w14:paraId="4B374FB8" w14:textId="5610D584" w:rsidR="00150C25" w:rsidRPr="00775DF6" w:rsidRDefault="00D16CBB" w:rsidP="00D16CBB">
      <w:pPr>
        <w:autoSpaceDE w:val="0"/>
        <w:autoSpaceDN w:val="0"/>
        <w:adjustRightInd w:val="0"/>
        <w:spacing w:after="0" w:line="240" w:lineRule="auto"/>
        <w:rPr>
          <w:rFonts w:ascii="CMR12" w:hAnsi="CMR12" w:cs="CMR12"/>
          <w:color w:val="0070C0"/>
          <w:sz w:val="24"/>
          <w:szCs w:val="24"/>
        </w:rPr>
      </w:pPr>
      <w:r>
        <w:rPr>
          <w:rFonts w:ascii="TT53t00" w:hAnsi="TT53t00" w:cs="TT53t00"/>
          <w:color w:val="0070C0"/>
        </w:rPr>
        <w:t>Khan Academy. (n.d.). Retrieved from https://www.khanacademy.org/</w:t>
      </w:r>
    </w:p>
    <w:p w14:paraId="23FA1C9D" w14:textId="77777777" w:rsidR="00591278" w:rsidRPr="00775DF6" w:rsidRDefault="00591278" w:rsidP="00591278">
      <w:pPr>
        <w:ind w:left="360"/>
        <w:rPr>
          <w:color w:val="0070C0"/>
        </w:rPr>
      </w:pPr>
    </w:p>
    <w:sectPr w:rsidR="00591278" w:rsidRPr="00775DF6">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Shokoufeh Mirzaei" w:date="2019-06-12T00:45:00Z" w:initials="SM">
    <w:p w14:paraId="7C5B8F4A" w14:textId="77777777" w:rsidR="00EB377F" w:rsidRDefault="00EB377F">
      <w:pPr>
        <w:pStyle w:val="CommentText"/>
      </w:pPr>
      <w:r>
        <w:rPr>
          <w:rStyle w:val="CommentReference"/>
        </w:rPr>
        <w:annotationRef/>
      </w:r>
      <w:r>
        <w:t>Please specify H0 and Ha; i.e.</w:t>
      </w:r>
    </w:p>
    <w:p w14:paraId="47473065" w14:textId="77777777" w:rsidR="00EB377F" w:rsidRDefault="00EB377F">
      <w:pPr>
        <w:pStyle w:val="CommentText"/>
      </w:pPr>
      <w:r>
        <w:t>H0: …</w:t>
      </w:r>
    </w:p>
    <w:p w14:paraId="78E71718" w14:textId="77777777" w:rsidR="00EB377F" w:rsidRDefault="00EB377F">
      <w:pPr>
        <w:pStyle w:val="CommentText"/>
      </w:pPr>
      <w:r>
        <w:t>Ha: ….</w:t>
      </w:r>
    </w:p>
    <w:p w14:paraId="6752EE9F" w14:textId="3E1CFB72" w:rsidR="00EB377F" w:rsidRDefault="00EB377F">
      <w:pPr>
        <w:pStyle w:val="CommentText"/>
      </w:pPr>
    </w:p>
  </w:comment>
  <w:comment w:id="15" w:author="Shokoufeh Mirzaei" w:date="2019-06-12T00:47:00Z" w:initials="SM">
    <w:p w14:paraId="6B9802A9" w14:textId="77777777" w:rsidR="00EB377F" w:rsidRDefault="00EB377F">
      <w:pPr>
        <w:pStyle w:val="CommentText"/>
      </w:pPr>
      <w:r>
        <w:rPr>
          <w:rStyle w:val="CommentReference"/>
        </w:rPr>
        <w:annotationRef/>
      </w:r>
      <w:r>
        <w:t>Please write:</w:t>
      </w:r>
    </w:p>
    <w:p w14:paraId="32FBAAAE" w14:textId="77777777" w:rsidR="00EB377F" w:rsidRDefault="00EB377F">
      <w:pPr>
        <w:pStyle w:val="CommentText"/>
      </w:pPr>
      <w:r>
        <w:t>H0: ….</w:t>
      </w:r>
    </w:p>
    <w:p w14:paraId="6328B3E3" w14:textId="1AD28B3B" w:rsidR="00EB377F" w:rsidRDefault="00EB377F">
      <w:pPr>
        <w:pStyle w:val="CommentText"/>
      </w:pPr>
      <w:r>
        <w:t>Ha: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52EE9F" w15:done="0"/>
  <w15:commentEx w15:paraId="6328B3E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D05BD7" w14:textId="77777777" w:rsidR="00425543" w:rsidRDefault="00425543" w:rsidP="00591278">
      <w:pPr>
        <w:spacing w:after="0" w:line="240" w:lineRule="auto"/>
      </w:pPr>
      <w:r>
        <w:separator/>
      </w:r>
    </w:p>
  </w:endnote>
  <w:endnote w:type="continuationSeparator" w:id="0">
    <w:p w14:paraId="438C903A" w14:textId="77777777" w:rsidR="00425543" w:rsidRDefault="00425543" w:rsidP="00591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T53t00">
    <w:altName w:val="Calibri"/>
    <w:panose1 w:val="00000000000000000000"/>
    <w:charset w:val="00"/>
    <w:family w:val="auto"/>
    <w:notTrueType/>
    <w:pitch w:val="default"/>
    <w:sig w:usb0="00000003" w:usb1="00000000" w:usb2="00000000" w:usb3="00000000" w:csb0="00000001" w:csb1="00000000"/>
  </w:font>
  <w:font w:name="CMR12">
    <w:altName w:val="Arial Unicode MS"/>
    <w:panose1 w:val="00000000000000000000"/>
    <w:charset w:val="00"/>
    <w:family w:val="swiss"/>
    <w:notTrueType/>
    <w:pitch w:val="default"/>
    <w:sig w:usb0="00000000" w:usb1="09060000" w:usb2="00000010"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0091459"/>
      <w:docPartObj>
        <w:docPartGallery w:val="Page Numbers (Bottom of Page)"/>
        <w:docPartUnique/>
      </w:docPartObj>
    </w:sdtPr>
    <w:sdtEndPr>
      <w:rPr>
        <w:noProof/>
      </w:rPr>
    </w:sdtEndPr>
    <w:sdtContent>
      <w:p w14:paraId="1AA0F5A3" w14:textId="46FFC901" w:rsidR="007A367E" w:rsidRDefault="007A367E">
        <w:pPr>
          <w:pStyle w:val="Footer"/>
          <w:jc w:val="right"/>
        </w:pPr>
        <w:r>
          <w:fldChar w:fldCharType="begin"/>
        </w:r>
        <w:r>
          <w:instrText xml:space="preserve"> PAGE   \* MERGEFORMAT </w:instrText>
        </w:r>
        <w:r>
          <w:fldChar w:fldCharType="separate"/>
        </w:r>
        <w:r w:rsidR="00EB377F">
          <w:rPr>
            <w:noProof/>
          </w:rPr>
          <w:t>4</w:t>
        </w:r>
        <w:r>
          <w:rPr>
            <w:noProof/>
          </w:rPr>
          <w:fldChar w:fldCharType="end"/>
        </w:r>
      </w:p>
    </w:sdtContent>
  </w:sdt>
  <w:p w14:paraId="2BFC255D" w14:textId="77777777" w:rsidR="007A367E" w:rsidRDefault="007A3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C84510" w14:textId="77777777" w:rsidR="00425543" w:rsidRDefault="00425543" w:rsidP="00591278">
      <w:pPr>
        <w:spacing w:after="0" w:line="240" w:lineRule="auto"/>
      </w:pPr>
      <w:r>
        <w:separator/>
      </w:r>
    </w:p>
  </w:footnote>
  <w:footnote w:type="continuationSeparator" w:id="0">
    <w:p w14:paraId="2D115831" w14:textId="77777777" w:rsidR="00425543" w:rsidRDefault="00425543" w:rsidP="005912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7837"/>
    <w:multiLevelType w:val="hybridMultilevel"/>
    <w:tmpl w:val="53B83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E2D89"/>
    <w:multiLevelType w:val="hybridMultilevel"/>
    <w:tmpl w:val="2DDE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A366F"/>
    <w:multiLevelType w:val="hybridMultilevel"/>
    <w:tmpl w:val="EB3AA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75CBB"/>
    <w:multiLevelType w:val="hybridMultilevel"/>
    <w:tmpl w:val="5CF20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A51443"/>
    <w:multiLevelType w:val="hybridMultilevel"/>
    <w:tmpl w:val="E9D08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FF48B7"/>
    <w:multiLevelType w:val="hybridMultilevel"/>
    <w:tmpl w:val="D1487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1D02AA"/>
    <w:multiLevelType w:val="hybridMultilevel"/>
    <w:tmpl w:val="C0B8C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DE74CA"/>
    <w:multiLevelType w:val="hybridMultilevel"/>
    <w:tmpl w:val="28A22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7"/>
  </w:num>
  <w:num w:numId="6">
    <w:abstractNumId w:val="4"/>
  </w:num>
  <w:num w:numId="7">
    <w:abstractNumId w:val="3"/>
  </w:num>
  <w:num w:numId="8">
    <w:abstractNumId w:val="6"/>
  </w:num>
  <w:num w:numId="9">
    <w:abstractNumId w:val="5"/>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okoufeh Mirzaei">
    <w15:presenceInfo w15:providerId="None" w15:userId="Shokoufeh Mirza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G3NDM3MDa3MDIyNjFS0lEKTi0uzszPAykwrAUA6C4KZSwAAAA="/>
  </w:docVars>
  <w:rsids>
    <w:rsidRoot w:val="00680DA1"/>
    <w:rsid w:val="00007507"/>
    <w:rsid w:val="00033AFA"/>
    <w:rsid w:val="00035631"/>
    <w:rsid w:val="000468B7"/>
    <w:rsid w:val="000A0DF8"/>
    <w:rsid w:val="000C2DFE"/>
    <w:rsid w:val="000F3BE5"/>
    <w:rsid w:val="00102F0A"/>
    <w:rsid w:val="00130C18"/>
    <w:rsid w:val="001366F9"/>
    <w:rsid w:val="00144393"/>
    <w:rsid w:val="00150C25"/>
    <w:rsid w:val="00153B20"/>
    <w:rsid w:val="001616E5"/>
    <w:rsid w:val="00185A63"/>
    <w:rsid w:val="00194952"/>
    <w:rsid w:val="00197DA6"/>
    <w:rsid w:val="001A439B"/>
    <w:rsid w:val="001E4E1D"/>
    <w:rsid w:val="00200A63"/>
    <w:rsid w:val="0020235D"/>
    <w:rsid w:val="00221592"/>
    <w:rsid w:val="00227118"/>
    <w:rsid w:val="00251186"/>
    <w:rsid w:val="00271ECA"/>
    <w:rsid w:val="00282A1B"/>
    <w:rsid w:val="00290E34"/>
    <w:rsid w:val="002954D5"/>
    <w:rsid w:val="002F1D43"/>
    <w:rsid w:val="00306A16"/>
    <w:rsid w:val="0031362F"/>
    <w:rsid w:val="003408CA"/>
    <w:rsid w:val="00385818"/>
    <w:rsid w:val="003A2D0A"/>
    <w:rsid w:val="003F38FF"/>
    <w:rsid w:val="00423A16"/>
    <w:rsid w:val="00425543"/>
    <w:rsid w:val="00441FF5"/>
    <w:rsid w:val="004D6B57"/>
    <w:rsid w:val="004E54C9"/>
    <w:rsid w:val="004E5827"/>
    <w:rsid w:val="004F3D3A"/>
    <w:rsid w:val="00520CFC"/>
    <w:rsid w:val="0055694C"/>
    <w:rsid w:val="0056678A"/>
    <w:rsid w:val="00591067"/>
    <w:rsid w:val="00591278"/>
    <w:rsid w:val="005A7CC6"/>
    <w:rsid w:val="005B62EC"/>
    <w:rsid w:val="005B7DC4"/>
    <w:rsid w:val="00623A15"/>
    <w:rsid w:val="00630A62"/>
    <w:rsid w:val="00680DA1"/>
    <w:rsid w:val="006C1EEC"/>
    <w:rsid w:val="006D08C4"/>
    <w:rsid w:val="006E03B2"/>
    <w:rsid w:val="006E7E51"/>
    <w:rsid w:val="00700846"/>
    <w:rsid w:val="007053E0"/>
    <w:rsid w:val="00741374"/>
    <w:rsid w:val="007545CA"/>
    <w:rsid w:val="00770428"/>
    <w:rsid w:val="0077585E"/>
    <w:rsid w:val="00775DF6"/>
    <w:rsid w:val="00787AB9"/>
    <w:rsid w:val="007A2662"/>
    <w:rsid w:val="007A367E"/>
    <w:rsid w:val="007E40E7"/>
    <w:rsid w:val="007E46C3"/>
    <w:rsid w:val="0085114A"/>
    <w:rsid w:val="0086755D"/>
    <w:rsid w:val="008818A4"/>
    <w:rsid w:val="008C1C72"/>
    <w:rsid w:val="008E1286"/>
    <w:rsid w:val="008F0431"/>
    <w:rsid w:val="00905EE4"/>
    <w:rsid w:val="00933B10"/>
    <w:rsid w:val="00961746"/>
    <w:rsid w:val="009837E1"/>
    <w:rsid w:val="00994CC8"/>
    <w:rsid w:val="009C2F17"/>
    <w:rsid w:val="009D58ED"/>
    <w:rsid w:val="009E3363"/>
    <w:rsid w:val="009F2FBF"/>
    <w:rsid w:val="009F3193"/>
    <w:rsid w:val="009F6A58"/>
    <w:rsid w:val="00A50BCC"/>
    <w:rsid w:val="00A52FEC"/>
    <w:rsid w:val="00AF3308"/>
    <w:rsid w:val="00B14E78"/>
    <w:rsid w:val="00B451A4"/>
    <w:rsid w:val="00B70AD8"/>
    <w:rsid w:val="00B778E5"/>
    <w:rsid w:val="00BA4303"/>
    <w:rsid w:val="00BD4BAF"/>
    <w:rsid w:val="00BF4457"/>
    <w:rsid w:val="00C23017"/>
    <w:rsid w:val="00C36326"/>
    <w:rsid w:val="00C44F94"/>
    <w:rsid w:val="00C75E64"/>
    <w:rsid w:val="00CA64B3"/>
    <w:rsid w:val="00D12284"/>
    <w:rsid w:val="00D13529"/>
    <w:rsid w:val="00D16CBB"/>
    <w:rsid w:val="00D178FA"/>
    <w:rsid w:val="00D30A33"/>
    <w:rsid w:val="00D335B3"/>
    <w:rsid w:val="00D87F65"/>
    <w:rsid w:val="00D95E10"/>
    <w:rsid w:val="00D96C9B"/>
    <w:rsid w:val="00DC3580"/>
    <w:rsid w:val="00E00456"/>
    <w:rsid w:val="00E00F00"/>
    <w:rsid w:val="00E14A9E"/>
    <w:rsid w:val="00E20D6E"/>
    <w:rsid w:val="00E70F93"/>
    <w:rsid w:val="00E8511B"/>
    <w:rsid w:val="00E867B1"/>
    <w:rsid w:val="00EB2C1F"/>
    <w:rsid w:val="00EB2D68"/>
    <w:rsid w:val="00EB377F"/>
    <w:rsid w:val="00EC6808"/>
    <w:rsid w:val="00EE6E8D"/>
    <w:rsid w:val="00EF20C8"/>
    <w:rsid w:val="00F22F82"/>
    <w:rsid w:val="00F33935"/>
    <w:rsid w:val="00F355A3"/>
    <w:rsid w:val="00F414AC"/>
    <w:rsid w:val="00FA177D"/>
    <w:rsid w:val="00FC3BB1"/>
    <w:rsid w:val="00FE2EDD"/>
    <w:rsid w:val="00FF6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35749"/>
  <w15:chartTrackingRefBased/>
  <w15:docId w15:val="{F861EC6B-CE82-410B-8957-11CA2652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DA1"/>
    <w:pPr>
      <w:ind w:left="720"/>
      <w:contextualSpacing/>
    </w:pPr>
  </w:style>
  <w:style w:type="character" w:styleId="PlaceholderText">
    <w:name w:val="Placeholder Text"/>
    <w:basedOn w:val="DefaultParagraphFont"/>
    <w:uiPriority w:val="99"/>
    <w:semiHidden/>
    <w:rsid w:val="00F33935"/>
    <w:rPr>
      <w:color w:val="808080"/>
    </w:rPr>
  </w:style>
  <w:style w:type="character" w:styleId="Hyperlink">
    <w:name w:val="Hyperlink"/>
    <w:basedOn w:val="DefaultParagraphFont"/>
    <w:uiPriority w:val="99"/>
    <w:unhideWhenUsed/>
    <w:rsid w:val="005A7CC6"/>
    <w:rPr>
      <w:color w:val="0563C1" w:themeColor="hyperlink"/>
      <w:u w:val="single"/>
    </w:rPr>
  </w:style>
  <w:style w:type="paragraph" w:styleId="Header">
    <w:name w:val="header"/>
    <w:basedOn w:val="Normal"/>
    <w:link w:val="HeaderChar"/>
    <w:uiPriority w:val="99"/>
    <w:unhideWhenUsed/>
    <w:rsid w:val="00591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278"/>
  </w:style>
  <w:style w:type="paragraph" w:styleId="Footer">
    <w:name w:val="footer"/>
    <w:basedOn w:val="Normal"/>
    <w:link w:val="FooterChar"/>
    <w:uiPriority w:val="99"/>
    <w:unhideWhenUsed/>
    <w:rsid w:val="00591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278"/>
  </w:style>
  <w:style w:type="character" w:styleId="CommentReference">
    <w:name w:val="annotation reference"/>
    <w:basedOn w:val="DefaultParagraphFont"/>
    <w:uiPriority w:val="99"/>
    <w:semiHidden/>
    <w:unhideWhenUsed/>
    <w:rsid w:val="00EB377F"/>
    <w:rPr>
      <w:sz w:val="16"/>
      <w:szCs w:val="16"/>
    </w:rPr>
  </w:style>
  <w:style w:type="paragraph" w:styleId="CommentText">
    <w:name w:val="annotation text"/>
    <w:basedOn w:val="Normal"/>
    <w:link w:val="CommentTextChar"/>
    <w:uiPriority w:val="99"/>
    <w:semiHidden/>
    <w:unhideWhenUsed/>
    <w:rsid w:val="00EB377F"/>
    <w:pPr>
      <w:spacing w:line="240" w:lineRule="auto"/>
    </w:pPr>
    <w:rPr>
      <w:sz w:val="20"/>
      <w:szCs w:val="20"/>
    </w:rPr>
  </w:style>
  <w:style w:type="character" w:customStyle="1" w:styleId="CommentTextChar">
    <w:name w:val="Comment Text Char"/>
    <w:basedOn w:val="DefaultParagraphFont"/>
    <w:link w:val="CommentText"/>
    <w:uiPriority w:val="99"/>
    <w:semiHidden/>
    <w:rsid w:val="00EB377F"/>
    <w:rPr>
      <w:sz w:val="20"/>
      <w:szCs w:val="20"/>
    </w:rPr>
  </w:style>
  <w:style w:type="paragraph" w:styleId="CommentSubject">
    <w:name w:val="annotation subject"/>
    <w:basedOn w:val="CommentText"/>
    <w:next w:val="CommentText"/>
    <w:link w:val="CommentSubjectChar"/>
    <w:uiPriority w:val="99"/>
    <w:semiHidden/>
    <w:unhideWhenUsed/>
    <w:rsid w:val="00EB377F"/>
    <w:rPr>
      <w:b/>
      <w:bCs/>
    </w:rPr>
  </w:style>
  <w:style w:type="character" w:customStyle="1" w:styleId="CommentSubjectChar">
    <w:name w:val="Comment Subject Char"/>
    <w:basedOn w:val="CommentTextChar"/>
    <w:link w:val="CommentSubject"/>
    <w:uiPriority w:val="99"/>
    <w:semiHidden/>
    <w:rsid w:val="00EB377F"/>
    <w:rPr>
      <w:b/>
      <w:bCs/>
      <w:sz w:val="20"/>
      <w:szCs w:val="20"/>
    </w:rPr>
  </w:style>
  <w:style w:type="paragraph" w:styleId="BalloonText">
    <w:name w:val="Balloon Text"/>
    <w:basedOn w:val="Normal"/>
    <w:link w:val="BalloonTextChar"/>
    <w:uiPriority w:val="99"/>
    <w:semiHidden/>
    <w:unhideWhenUsed/>
    <w:rsid w:val="00EB37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7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02714">
      <w:bodyDiv w:val="1"/>
      <w:marLeft w:val="0"/>
      <w:marRight w:val="0"/>
      <w:marTop w:val="0"/>
      <w:marBottom w:val="0"/>
      <w:divBdr>
        <w:top w:val="none" w:sz="0" w:space="0" w:color="auto"/>
        <w:left w:val="none" w:sz="0" w:space="0" w:color="auto"/>
        <w:bottom w:val="none" w:sz="0" w:space="0" w:color="auto"/>
        <w:right w:val="none" w:sz="0" w:space="0" w:color="auto"/>
      </w:divBdr>
    </w:div>
    <w:div w:id="363214920">
      <w:bodyDiv w:val="1"/>
      <w:marLeft w:val="0"/>
      <w:marRight w:val="0"/>
      <w:marTop w:val="0"/>
      <w:marBottom w:val="0"/>
      <w:divBdr>
        <w:top w:val="none" w:sz="0" w:space="0" w:color="auto"/>
        <w:left w:val="none" w:sz="0" w:space="0" w:color="auto"/>
        <w:bottom w:val="none" w:sz="0" w:space="0" w:color="auto"/>
        <w:right w:val="none" w:sz="0" w:space="0" w:color="auto"/>
      </w:divBdr>
    </w:div>
    <w:div w:id="1127158950">
      <w:bodyDiv w:val="1"/>
      <w:marLeft w:val="0"/>
      <w:marRight w:val="0"/>
      <w:marTop w:val="0"/>
      <w:marBottom w:val="0"/>
      <w:divBdr>
        <w:top w:val="none" w:sz="0" w:space="0" w:color="auto"/>
        <w:left w:val="none" w:sz="0" w:space="0" w:color="auto"/>
        <w:bottom w:val="none" w:sz="0" w:space="0" w:color="auto"/>
        <w:right w:val="none" w:sz="0" w:space="0" w:color="auto"/>
      </w:divBdr>
    </w:div>
    <w:div w:id="144476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3041</TotalTime>
  <Pages>5</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Qadri</dc:creator>
  <cp:keywords/>
  <dc:description/>
  <cp:lastModifiedBy>Shokoufeh Mirzaei</cp:lastModifiedBy>
  <cp:revision>81</cp:revision>
  <dcterms:created xsi:type="dcterms:W3CDTF">2018-07-18T13:06:00Z</dcterms:created>
  <dcterms:modified xsi:type="dcterms:W3CDTF">2019-06-12T07:47:00Z</dcterms:modified>
</cp:coreProperties>
</file>